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CD66" w14:textId="754B09F7" w:rsidR="009F099A" w:rsidRPr="00471AA4" w:rsidRDefault="009F099A" w:rsidP="7CC88C6E">
      <w:pPr>
        <w:rPr>
          <w:b/>
          <w:bCs/>
          <w:sz w:val="36"/>
          <w:szCs w:val="36"/>
        </w:rPr>
      </w:pPr>
      <w:r w:rsidRPr="00471AA4">
        <w:rPr>
          <w:b/>
          <w:bCs/>
          <w:sz w:val="36"/>
          <w:szCs w:val="36"/>
        </w:rPr>
        <w:t>Numerical Analysis</w:t>
      </w:r>
      <w:r w:rsidR="1C06D387" w:rsidRPr="7CC88C6E">
        <w:rPr>
          <w:b/>
          <w:bCs/>
          <w:sz w:val="36"/>
          <w:szCs w:val="36"/>
        </w:rPr>
        <w:t xml:space="preserve"> </w:t>
      </w:r>
    </w:p>
    <w:p w14:paraId="7800D06A" w14:textId="66D40A3F" w:rsidR="009F099A" w:rsidRPr="00E45979" w:rsidRDefault="1C06D387" w:rsidP="00E45979">
      <w:pPr>
        <w:rPr>
          <w:b/>
          <w:bCs/>
          <w:sz w:val="36"/>
          <w:szCs w:val="36"/>
        </w:rPr>
      </w:pPr>
      <w:r w:rsidRPr="7CC88C6E">
        <w:rPr>
          <w:b/>
          <w:bCs/>
          <w:sz w:val="36"/>
          <w:szCs w:val="36"/>
        </w:rPr>
        <w:t>Final</w:t>
      </w:r>
      <w:r w:rsidRPr="334B5160">
        <w:rPr>
          <w:b/>
          <w:bCs/>
          <w:sz w:val="36"/>
          <w:szCs w:val="36"/>
        </w:rPr>
        <w:t xml:space="preserve"> </w:t>
      </w:r>
      <w:r w:rsidR="297679DA" w:rsidRPr="67E812FC">
        <w:rPr>
          <w:b/>
          <w:bCs/>
          <w:sz w:val="36"/>
          <w:szCs w:val="36"/>
        </w:rPr>
        <w:t>task</w:t>
      </w:r>
    </w:p>
    <w:p w14:paraId="0DF89712" w14:textId="02FC1CB8" w:rsidR="00471AA4" w:rsidRDefault="00471AA4">
      <w:pPr>
        <w:rPr>
          <w:color w:val="FF0000"/>
        </w:rPr>
      </w:pPr>
      <w:r>
        <w:t xml:space="preserve">Submission date: </w:t>
      </w:r>
      <w:ins w:id="0" w:author="רמי פוזיס" w:date="2022-02-18T20:05:00Z">
        <w:r w:rsidR="00264F00">
          <w:rPr>
            <w:color w:val="FF0000"/>
          </w:rPr>
          <w:t>22/2/22</w:t>
        </w:r>
        <w:r w:rsidR="00264F00">
          <w:t xml:space="preserve"> 23:59 </w:t>
        </w:r>
      </w:ins>
      <w:r w:rsidR="00180BA5">
        <w:t>(strict).</w:t>
      </w:r>
    </w:p>
    <w:p w14:paraId="395BC9FD" w14:textId="32323E7D" w:rsidR="4F47087C" w:rsidRDefault="66AEE6D9" w:rsidP="13562744">
      <w:r>
        <w:t xml:space="preserve">This </w:t>
      </w:r>
      <w:r w:rsidR="0A31F018">
        <w:t>task</w:t>
      </w:r>
      <w:r w:rsidR="171578CC">
        <w:t xml:space="preserve"> is individual</w:t>
      </w:r>
      <w:r w:rsidR="4F47087C">
        <w:t xml:space="preserve">. </w:t>
      </w:r>
      <w:r w:rsidR="0033D6F2">
        <w:t xml:space="preserve">No collaboration is allowed. </w:t>
      </w:r>
      <w:r w:rsidR="1482A351">
        <w:t>Plagiarism will not be tolerated.</w:t>
      </w:r>
    </w:p>
    <w:p w14:paraId="51364F30" w14:textId="62FAC941" w:rsidR="00FB5818" w:rsidRPr="00FB5818" w:rsidRDefault="0976FC92" w:rsidP="00FB5818">
      <w:r>
        <w:t xml:space="preserve">The programming language for this task is Python 3.7. You can use standard libraries coming with Anaconda distribution. </w:t>
      </w:r>
      <w:r w:rsidR="70A67926">
        <w:t xml:space="preserve">In particular limited use of </w:t>
      </w:r>
      <w:proofErr w:type="spellStart"/>
      <w:r w:rsidR="70A67926">
        <w:t>numpy</w:t>
      </w:r>
      <w:proofErr w:type="spellEnd"/>
      <w:r w:rsidR="70A67926">
        <w:t xml:space="preserve"> and </w:t>
      </w:r>
      <w:proofErr w:type="spellStart"/>
      <w:r w:rsidR="70A67926">
        <w:t>pytorch</w:t>
      </w:r>
      <w:proofErr w:type="spellEnd"/>
      <w:r w:rsidR="70A67926">
        <w:t xml:space="preserve"> is allowed and highly encouraged. </w:t>
      </w:r>
    </w:p>
    <w:p w14:paraId="59CA95FE" w14:textId="5D16DF1E" w:rsidR="0069669F" w:rsidRDefault="42D71B51" w:rsidP="00366C63">
      <w:r w:rsidRPr="29F27A30">
        <w:rPr>
          <w:b/>
          <w:bCs/>
        </w:rPr>
        <w:t xml:space="preserve">You </w:t>
      </w:r>
      <w:r w:rsidR="0030468D">
        <w:rPr>
          <w:b/>
          <w:bCs/>
        </w:rPr>
        <w:t>should</w:t>
      </w:r>
      <w:r w:rsidR="0030468D" w:rsidRPr="29F27A30">
        <w:rPr>
          <w:b/>
          <w:bCs/>
        </w:rPr>
        <w:t xml:space="preserve"> </w:t>
      </w:r>
      <w:r w:rsidRPr="29F27A30">
        <w:rPr>
          <w:b/>
          <w:bCs/>
        </w:rPr>
        <w:t xml:space="preserve">not use those parts of the libraries that </w:t>
      </w:r>
      <w:r w:rsidR="6C4BBDD7" w:rsidRPr="29F27A30">
        <w:rPr>
          <w:b/>
          <w:bCs/>
        </w:rPr>
        <w:t>implement numerical methods taught in this course</w:t>
      </w:r>
      <w:r w:rsidR="00180BA5">
        <w:rPr>
          <w:b/>
          <w:bCs/>
        </w:rPr>
        <w:t xml:space="preserve"> </w:t>
      </w:r>
      <w:r w:rsidR="00180BA5" w:rsidRPr="00C335C1">
        <w:t>(unless explicitly state</w:t>
      </w:r>
      <w:r w:rsidR="00C335C1" w:rsidRPr="00C335C1">
        <w:t>d</w:t>
      </w:r>
      <w:r w:rsidR="00180BA5" w:rsidRPr="00C335C1">
        <w:t xml:space="preserve"> otherwise in the </w:t>
      </w:r>
      <w:r w:rsidR="00C335C1" w:rsidRPr="00C335C1">
        <w:t xml:space="preserve">instructions of the particular </w:t>
      </w:r>
      <w:r w:rsidR="00180BA5" w:rsidRPr="00C335C1">
        <w:t>assignment</w:t>
      </w:r>
      <w:r w:rsidR="00C335C1" w:rsidRPr="00C335C1">
        <w:t>)</w:t>
      </w:r>
      <w:r w:rsidR="6C4BBDD7" w:rsidRPr="29F27A30">
        <w:rPr>
          <w:b/>
          <w:bCs/>
        </w:rPr>
        <w:t>.</w:t>
      </w:r>
      <w:r w:rsidR="6C4BBDD7">
        <w:t xml:space="preserve"> This </w:t>
      </w:r>
      <w:r w:rsidR="00C335C1">
        <w:t xml:space="preserve">restriction </w:t>
      </w:r>
      <w:r w:rsidR="6C4BBDD7">
        <w:t xml:space="preserve">includes, for example, finding </w:t>
      </w:r>
      <w:r w:rsidR="7E46714F">
        <w:t xml:space="preserve">roots and </w:t>
      </w:r>
      <w:r w:rsidR="6C4BBDD7">
        <w:t xml:space="preserve">intersections of functions, </w:t>
      </w:r>
      <w:r w:rsidR="4BCE384F">
        <w:t xml:space="preserve">interpolation, integration, matrix decomposition, eigenvectors, </w:t>
      </w:r>
      <w:r w:rsidR="548595DE">
        <w:t xml:space="preserve">solving linear systems, etc. </w:t>
      </w:r>
    </w:p>
    <w:p w14:paraId="25155FC1" w14:textId="4BBAC2CE" w:rsidR="00CF56B6" w:rsidRDefault="0069669F" w:rsidP="00366C63">
      <w:r>
        <w:t xml:space="preserve">The use of the following </w:t>
      </w:r>
      <w:r w:rsidR="00646595">
        <w:t xml:space="preserve">methods in the submitted code must be </w:t>
      </w:r>
      <w:r w:rsidR="00FD1AAB">
        <w:t xml:space="preserve">clearly </w:t>
      </w:r>
      <w:r w:rsidR="00646595">
        <w:t xml:space="preserve">announced </w:t>
      </w:r>
      <w:r w:rsidR="00FD1AAB">
        <w:t xml:space="preserve">in the beginning of the explanation of each assignment </w:t>
      </w:r>
      <w:r w:rsidR="00485090">
        <w:t xml:space="preserve">where it is used </w:t>
      </w:r>
      <w:r w:rsidR="00FD1AAB">
        <w:t xml:space="preserve">and will result in </w:t>
      </w:r>
      <w:r w:rsidR="007813AE">
        <w:t>d</w:t>
      </w:r>
      <w:r w:rsidR="00CF56B6">
        <w:t>eduction of points</w:t>
      </w:r>
      <w:r w:rsidR="007813AE">
        <w:t xml:space="preserve">. Failure to announce the use of any restricted functions will result in disqualification of the assignment. </w:t>
      </w:r>
    </w:p>
    <w:p w14:paraId="4A641AC7" w14:textId="1A801888" w:rsidR="0069669F" w:rsidRPr="00180BA5" w:rsidRDefault="00CF56B6" w:rsidP="00366C63">
      <w:pPr>
        <w:rPr>
          <w:rFonts w:asciiTheme="majorHAnsi" w:hAnsiTheme="majorHAnsi" w:cstheme="majorHAnsi"/>
          <w:sz w:val="18"/>
          <w:szCs w:val="18"/>
        </w:rPr>
      </w:pPr>
      <w:proofErr w:type="spellStart"/>
      <w:proofErr w:type="gramStart"/>
      <w:r w:rsidRPr="00180BA5">
        <w:rPr>
          <w:rFonts w:asciiTheme="majorHAnsi" w:hAnsiTheme="majorHAnsi" w:cstheme="majorHAnsi"/>
          <w:sz w:val="18"/>
          <w:szCs w:val="18"/>
        </w:rPr>
        <w:t>numpy.linalg</w:t>
      </w:r>
      <w:proofErr w:type="gramEnd"/>
      <w:r w:rsidRPr="00180BA5">
        <w:rPr>
          <w:rFonts w:asciiTheme="majorHAnsi" w:hAnsiTheme="majorHAnsi" w:cstheme="majorHAnsi"/>
          <w:sz w:val="18"/>
          <w:szCs w:val="18"/>
        </w:rPr>
        <w:t>.solve</w:t>
      </w:r>
      <w:proofErr w:type="spellEnd"/>
      <w:r w:rsidRPr="00180BA5">
        <w:rPr>
          <w:rFonts w:asciiTheme="majorHAnsi" w:hAnsiTheme="majorHAnsi" w:cstheme="majorHAnsi"/>
          <w:sz w:val="18"/>
          <w:szCs w:val="18"/>
        </w:rPr>
        <w:t xml:space="preserve"> (15% of the assignment score) </w:t>
      </w:r>
    </w:p>
    <w:p w14:paraId="567D6BF5" w14:textId="56D041E2" w:rsidR="005E7C30" w:rsidRPr="00180BA5" w:rsidRDefault="004377BA" w:rsidP="005E7C30">
      <w:pPr>
        <w:rPr>
          <w:rFonts w:asciiTheme="majorHAnsi" w:hAnsiTheme="majorHAnsi" w:cstheme="majorHAnsi"/>
          <w:sz w:val="18"/>
          <w:szCs w:val="18"/>
          <w:rtl/>
        </w:rPr>
      </w:pPr>
      <w:r w:rsidRPr="00180BA5">
        <w:rPr>
          <w:rFonts w:asciiTheme="majorHAnsi" w:hAnsiTheme="majorHAnsi" w:cstheme="majorHAnsi"/>
          <w:sz w:val="18"/>
          <w:szCs w:val="18"/>
        </w:rPr>
        <w:t xml:space="preserve">(not studied in class) </w:t>
      </w:r>
      <w:proofErr w:type="spellStart"/>
      <w:proofErr w:type="gramStart"/>
      <w:r w:rsidR="00342FC8" w:rsidRPr="00180BA5">
        <w:rPr>
          <w:rFonts w:asciiTheme="majorHAnsi" w:hAnsiTheme="majorHAnsi" w:cstheme="majorHAnsi"/>
          <w:sz w:val="18"/>
          <w:szCs w:val="18"/>
        </w:rPr>
        <w:t>numpy.linalg</w:t>
      </w:r>
      <w:proofErr w:type="gramEnd"/>
      <w:r w:rsidR="00342FC8" w:rsidRPr="00180BA5">
        <w:rPr>
          <w:rFonts w:asciiTheme="majorHAnsi" w:hAnsiTheme="majorHAnsi" w:cstheme="majorHAnsi"/>
          <w:sz w:val="18"/>
          <w:szCs w:val="18"/>
        </w:rPr>
        <w:t>.cholesky</w:t>
      </w:r>
      <w:proofErr w:type="spellEnd"/>
      <w:r w:rsidR="00342FC8" w:rsidRPr="00180BA5">
        <w:rPr>
          <w:rFonts w:asciiTheme="majorHAnsi" w:hAnsiTheme="majorHAnsi" w:cstheme="majorHAnsi"/>
          <w:sz w:val="18"/>
          <w:szCs w:val="18"/>
        </w:rPr>
        <w:t xml:space="preserve">, </w:t>
      </w:r>
      <w:proofErr w:type="spellStart"/>
      <w:r w:rsidR="00550FFD" w:rsidRPr="00180BA5">
        <w:rPr>
          <w:rFonts w:asciiTheme="majorHAnsi" w:hAnsiTheme="majorHAnsi" w:cstheme="majorHAnsi"/>
          <w:sz w:val="18"/>
          <w:szCs w:val="18"/>
        </w:rPr>
        <w:t>torch.cholesky</w:t>
      </w:r>
      <w:proofErr w:type="spellEnd"/>
      <w:r w:rsidR="00550FFD" w:rsidRPr="00180BA5">
        <w:rPr>
          <w:rFonts w:asciiTheme="majorHAnsi" w:hAnsiTheme="majorHAnsi" w:cstheme="majorHAnsi"/>
          <w:sz w:val="18"/>
          <w:szCs w:val="18"/>
        </w:rPr>
        <w:t xml:space="preserve">, </w:t>
      </w:r>
      <w:proofErr w:type="spellStart"/>
      <w:r w:rsidRPr="00180BA5">
        <w:rPr>
          <w:rFonts w:asciiTheme="majorHAnsi" w:hAnsiTheme="majorHAnsi" w:cstheme="majorHAnsi"/>
          <w:sz w:val="18"/>
          <w:szCs w:val="18"/>
        </w:rPr>
        <w:t>linalg.qr</w:t>
      </w:r>
      <w:proofErr w:type="spellEnd"/>
      <w:r w:rsidRPr="00180BA5">
        <w:rPr>
          <w:rFonts w:asciiTheme="majorHAnsi" w:hAnsiTheme="majorHAnsi" w:cstheme="majorHAnsi"/>
          <w:sz w:val="18"/>
          <w:szCs w:val="18"/>
        </w:rPr>
        <w:t xml:space="preserve">, </w:t>
      </w:r>
      <w:proofErr w:type="spellStart"/>
      <w:r w:rsidR="008D63BB" w:rsidRPr="00180BA5">
        <w:rPr>
          <w:rFonts w:asciiTheme="majorHAnsi" w:hAnsiTheme="majorHAnsi" w:cstheme="majorHAnsi"/>
          <w:sz w:val="18"/>
          <w:szCs w:val="18"/>
        </w:rPr>
        <w:t>torch.qr</w:t>
      </w:r>
      <w:proofErr w:type="spellEnd"/>
      <w:r w:rsidR="008D63BB" w:rsidRPr="00180BA5">
        <w:rPr>
          <w:rFonts w:asciiTheme="majorHAnsi" w:hAnsiTheme="majorHAnsi" w:cstheme="majorHAnsi"/>
          <w:sz w:val="18"/>
          <w:szCs w:val="18"/>
        </w:rPr>
        <w:t xml:space="preserve"> (</w:t>
      </w:r>
      <w:r w:rsidR="0074469E" w:rsidRPr="00180BA5">
        <w:rPr>
          <w:rFonts w:asciiTheme="majorHAnsi" w:hAnsiTheme="majorHAnsi" w:cstheme="majorHAnsi"/>
          <w:sz w:val="18"/>
          <w:szCs w:val="18"/>
        </w:rPr>
        <w:t>1</w:t>
      </w:r>
      <w:r w:rsidR="00B3236E">
        <w:rPr>
          <w:rFonts w:asciiTheme="majorHAnsi" w:hAnsiTheme="majorHAnsi" w:cstheme="majorHAnsi"/>
          <w:sz w:val="18"/>
          <w:szCs w:val="18"/>
        </w:rPr>
        <w:t>0</w:t>
      </w:r>
      <w:r w:rsidR="008D63BB" w:rsidRPr="00180BA5">
        <w:rPr>
          <w:rFonts w:asciiTheme="majorHAnsi" w:hAnsiTheme="majorHAnsi" w:cstheme="majorHAnsi"/>
          <w:sz w:val="18"/>
          <w:szCs w:val="18"/>
        </w:rPr>
        <w:t>% of the assignment score)</w:t>
      </w:r>
    </w:p>
    <w:p w14:paraId="38EDA972" w14:textId="539F95AD" w:rsidR="00AF4FDD" w:rsidRPr="00180BA5" w:rsidRDefault="00536FD6" w:rsidP="00A37649">
      <w:pPr>
        <w:rPr>
          <w:rFonts w:asciiTheme="majorHAnsi" w:hAnsiTheme="majorHAnsi" w:cstheme="majorHAnsi"/>
          <w:sz w:val="18"/>
          <w:szCs w:val="18"/>
        </w:rPr>
      </w:pPr>
      <w:proofErr w:type="spellStart"/>
      <w:r w:rsidRPr="00180BA5">
        <w:rPr>
          <w:rFonts w:asciiTheme="majorHAnsi" w:hAnsiTheme="majorHAnsi" w:cstheme="majorHAnsi"/>
          <w:sz w:val="18"/>
          <w:szCs w:val="18"/>
        </w:rPr>
        <w:t>n</w:t>
      </w:r>
      <w:r w:rsidR="00AF4FDD" w:rsidRPr="00180BA5">
        <w:rPr>
          <w:rFonts w:asciiTheme="majorHAnsi" w:hAnsiTheme="majorHAnsi" w:cstheme="majorHAnsi"/>
          <w:sz w:val="18"/>
          <w:szCs w:val="18"/>
        </w:rPr>
        <w:t>umpy</w:t>
      </w:r>
      <w:proofErr w:type="spellEnd"/>
      <w:r w:rsidR="00812232" w:rsidRPr="00180BA5">
        <w:rPr>
          <w:rFonts w:asciiTheme="majorHAnsi" w:hAnsiTheme="majorHAnsi" w:cstheme="majorHAnsi"/>
          <w:sz w:val="18"/>
          <w:szCs w:val="18"/>
        </w:rPr>
        <w:t>.</w:t>
      </w:r>
      <w:proofErr w:type="gramStart"/>
      <w:r w:rsidR="00812232" w:rsidRPr="00180BA5">
        <w:rPr>
          <w:rFonts w:asciiTheme="majorHAnsi" w:hAnsiTheme="majorHAnsi" w:cstheme="majorHAnsi"/>
          <w:sz w:val="18"/>
          <w:szCs w:val="18"/>
        </w:rPr>
        <w:t>*.</w:t>
      </w:r>
      <w:proofErr w:type="spellStart"/>
      <w:r w:rsidR="00D50953" w:rsidRPr="00180BA5">
        <w:rPr>
          <w:rFonts w:asciiTheme="majorHAnsi" w:hAnsiTheme="majorHAnsi" w:cstheme="majorHAnsi"/>
          <w:sz w:val="18"/>
          <w:szCs w:val="18"/>
        </w:rPr>
        <w:t>poly</w:t>
      </w:r>
      <w:r w:rsidR="00AF4FDD" w:rsidRPr="00180BA5">
        <w:rPr>
          <w:rFonts w:asciiTheme="majorHAnsi" w:hAnsiTheme="majorHAnsi" w:cstheme="majorHAnsi"/>
          <w:sz w:val="18"/>
          <w:szCs w:val="18"/>
        </w:rPr>
        <w:t>fit</w:t>
      </w:r>
      <w:proofErr w:type="spellEnd"/>
      <w:proofErr w:type="gramEnd"/>
      <w:r w:rsidR="00A37649" w:rsidRPr="00180BA5">
        <w:rPr>
          <w:rFonts w:asciiTheme="majorHAnsi" w:hAnsiTheme="majorHAnsi" w:cstheme="majorHAnsi"/>
          <w:sz w:val="18"/>
          <w:szCs w:val="18"/>
        </w:rPr>
        <w:t>,</w:t>
      </w:r>
      <w:r w:rsidR="00D50953" w:rsidRPr="00180BA5">
        <w:rPr>
          <w:rFonts w:asciiTheme="majorHAnsi" w:hAnsiTheme="majorHAnsi" w:cstheme="majorHAnsi"/>
          <w:sz w:val="18"/>
          <w:szCs w:val="18"/>
        </w:rPr>
        <w:t xml:space="preserve"> </w:t>
      </w:r>
      <w:proofErr w:type="spellStart"/>
      <w:r w:rsidR="00D50953" w:rsidRPr="00180BA5">
        <w:rPr>
          <w:rFonts w:asciiTheme="majorHAnsi" w:hAnsiTheme="majorHAnsi" w:cstheme="majorHAnsi"/>
          <w:sz w:val="18"/>
          <w:szCs w:val="18"/>
        </w:rPr>
        <w:t>numpy</w:t>
      </w:r>
      <w:proofErr w:type="spellEnd"/>
      <w:r w:rsidR="00D50953" w:rsidRPr="00180BA5">
        <w:rPr>
          <w:rFonts w:asciiTheme="majorHAnsi" w:hAnsiTheme="majorHAnsi" w:cstheme="majorHAnsi"/>
          <w:sz w:val="18"/>
          <w:szCs w:val="18"/>
        </w:rPr>
        <w:t>.*.*fit</w:t>
      </w:r>
      <w:r w:rsidR="00A37649" w:rsidRPr="00180BA5">
        <w:rPr>
          <w:rFonts w:asciiTheme="majorHAnsi" w:hAnsiTheme="majorHAnsi" w:cstheme="majorHAnsi"/>
          <w:sz w:val="18"/>
          <w:szCs w:val="18"/>
        </w:rPr>
        <w:t xml:space="preserve"> </w:t>
      </w:r>
      <w:r w:rsidR="00AF4FDD" w:rsidRPr="00180BA5">
        <w:rPr>
          <w:rFonts w:asciiTheme="majorHAnsi" w:hAnsiTheme="majorHAnsi" w:cstheme="majorHAnsi"/>
          <w:sz w:val="18"/>
          <w:szCs w:val="18"/>
        </w:rPr>
        <w:t>(</w:t>
      </w:r>
      <w:r w:rsidR="00537315" w:rsidRPr="00180BA5">
        <w:rPr>
          <w:rFonts w:asciiTheme="majorHAnsi" w:hAnsiTheme="majorHAnsi" w:cstheme="majorHAnsi"/>
          <w:sz w:val="18"/>
          <w:szCs w:val="18"/>
        </w:rPr>
        <w:t>4</w:t>
      </w:r>
      <w:r w:rsidR="00B935D1" w:rsidRPr="00180BA5">
        <w:rPr>
          <w:rFonts w:asciiTheme="majorHAnsi" w:hAnsiTheme="majorHAnsi" w:cstheme="majorHAnsi"/>
          <w:sz w:val="18"/>
          <w:szCs w:val="18"/>
        </w:rPr>
        <w:t>0% of the assignment score)</w:t>
      </w:r>
    </w:p>
    <w:p w14:paraId="5DC83133" w14:textId="2C1F53B8" w:rsidR="004E2159" w:rsidRPr="00180BA5" w:rsidRDefault="00536FD6" w:rsidP="005E7C30">
      <w:pPr>
        <w:rPr>
          <w:rFonts w:asciiTheme="majorHAnsi" w:hAnsiTheme="majorHAnsi" w:cstheme="majorHAnsi"/>
          <w:sz w:val="18"/>
          <w:szCs w:val="18"/>
        </w:rPr>
      </w:pP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w:t>
      </w:r>
      <w:proofErr w:type="gramStart"/>
      <w:r w:rsidRPr="00180BA5">
        <w:rPr>
          <w:rFonts w:asciiTheme="majorHAnsi" w:hAnsiTheme="majorHAnsi" w:cstheme="majorHAnsi"/>
          <w:sz w:val="18"/>
          <w:szCs w:val="18"/>
        </w:rPr>
        <w:t>*.interpolate</w:t>
      </w:r>
      <w:proofErr w:type="gramEnd"/>
      <w:r w:rsidRPr="00180BA5">
        <w:rPr>
          <w:rFonts w:asciiTheme="majorHAnsi" w:hAnsiTheme="majorHAnsi" w:cstheme="majorHAnsi"/>
          <w:sz w:val="18"/>
          <w:szCs w:val="18"/>
        </w:rPr>
        <w:t xml:space="preserve">, </w:t>
      </w:r>
      <w:r w:rsidR="004E2159" w:rsidRPr="00180BA5">
        <w:rPr>
          <w:rFonts w:asciiTheme="majorHAnsi" w:hAnsiTheme="majorHAnsi" w:cstheme="majorHAnsi"/>
          <w:sz w:val="18"/>
          <w:szCs w:val="18"/>
        </w:rPr>
        <w:t>torch.</w:t>
      </w:r>
      <w:r w:rsidRPr="00180BA5">
        <w:rPr>
          <w:rFonts w:asciiTheme="majorHAnsi" w:hAnsiTheme="majorHAnsi" w:cstheme="majorHAnsi"/>
          <w:sz w:val="18"/>
          <w:szCs w:val="18"/>
        </w:rPr>
        <w:t>*</w:t>
      </w:r>
      <w:r w:rsidR="004E2159" w:rsidRPr="00180BA5">
        <w:rPr>
          <w:rFonts w:asciiTheme="majorHAnsi" w:hAnsiTheme="majorHAnsi" w:cstheme="majorHAnsi"/>
          <w:sz w:val="18"/>
          <w:szCs w:val="18"/>
        </w:rPr>
        <w:t>.interpolate</w:t>
      </w:r>
      <w:r w:rsidRPr="00180BA5">
        <w:rPr>
          <w:rFonts w:asciiTheme="majorHAnsi" w:hAnsiTheme="majorHAnsi" w:cstheme="majorHAnsi"/>
          <w:sz w:val="18"/>
          <w:szCs w:val="18"/>
        </w:rPr>
        <w:t xml:space="preserve"> (</w:t>
      </w:r>
      <w:r w:rsidR="002C7045" w:rsidRPr="00180BA5">
        <w:rPr>
          <w:rFonts w:asciiTheme="majorHAnsi" w:hAnsiTheme="majorHAnsi" w:cstheme="majorHAnsi"/>
          <w:sz w:val="18"/>
          <w:szCs w:val="18"/>
        </w:rPr>
        <w:t>6</w:t>
      </w:r>
      <w:r w:rsidRPr="00180BA5">
        <w:rPr>
          <w:rFonts w:asciiTheme="majorHAnsi" w:hAnsiTheme="majorHAnsi" w:cstheme="majorHAnsi"/>
          <w:sz w:val="18"/>
          <w:szCs w:val="18"/>
        </w:rPr>
        <w:t>0% of the assignment score)</w:t>
      </w:r>
    </w:p>
    <w:p w14:paraId="48DB7809" w14:textId="4AAAE3A7" w:rsidR="002C7045" w:rsidRPr="00180BA5" w:rsidRDefault="007779A1" w:rsidP="005E7C30">
      <w:pPr>
        <w:rPr>
          <w:rFonts w:asciiTheme="majorHAnsi" w:hAnsiTheme="majorHAnsi" w:cstheme="majorHAnsi"/>
          <w:sz w:val="18"/>
          <w:szCs w:val="18"/>
        </w:rPr>
      </w:pPr>
      <w:proofErr w:type="spellStart"/>
      <w:r w:rsidRPr="00180BA5">
        <w:rPr>
          <w:rFonts w:asciiTheme="majorHAnsi" w:hAnsiTheme="majorHAnsi" w:cstheme="majorHAnsi"/>
          <w:sz w:val="18"/>
          <w:szCs w:val="18"/>
        </w:rPr>
        <w:t>numpy</w:t>
      </w:r>
      <w:proofErr w:type="spellEnd"/>
      <w:r w:rsidRPr="00180BA5">
        <w:rPr>
          <w:rFonts w:asciiTheme="majorHAnsi" w:hAnsiTheme="majorHAnsi" w:cstheme="majorHAnsi"/>
          <w:sz w:val="18"/>
          <w:szCs w:val="18"/>
        </w:rPr>
        <w:t>.</w:t>
      </w:r>
      <w:proofErr w:type="gramStart"/>
      <w:r w:rsidRPr="00180BA5">
        <w:rPr>
          <w:rFonts w:asciiTheme="majorHAnsi" w:hAnsiTheme="majorHAnsi" w:cstheme="majorHAnsi"/>
          <w:sz w:val="18"/>
          <w:szCs w:val="18"/>
        </w:rPr>
        <w:t>*.roots</w:t>
      </w:r>
      <w:proofErr w:type="gramEnd"/>
      <w:r w:rsidR="00327595" w:rsidRPr="00180BA5">
        <w:rPr>
          <w:rFonts w:asciiTheme="majorHAnsi" w:hAnsiTheme="majorHAnsi" w:cstheme="majorHAnsi"/>
          <w:sz w:val="18"/>
          <w:szCs w:val="18"/>
        </w:rPr>
        <w:t xml:space="preserve"> (</w:t>
      </w:r>
      <w:r w:rsidR="000A7886" w:rsidRPr="00180BA5">
        <w:rPr>
          <w:rFonts w:asciiTheme="majorHAnsi" w:hAnsiTheme="majorHAnsi" w:cstheme="majorHAnsi"/>
          <w:sz w:val="18"/>
          <w:szCs w:val="18"/>
        </w:rPr>
        <w:t>30</w:t>
      </w:r>
      <w:r w:rsidR="00A848E2" w:rsidRPr="00180BA5">
        <w:rPr>
          <w:rFonts w:asciiTheme="majorHAnsi" w:hAnsiTheme="majorHAnsi" w:cstheme="majorHAnsi"/>
          <w:sz w:val="18"/>
          <w:szCs w:val="18"/>
        </w:rPr>
        <w:t xml:space="preserve">% of the assignment </w:t>
      </w:r>
      <w:r w:rsidR="003F6D4A" w:rsidRPr="00180BA5">
        <w:rPr>
          <w:rFonts w:asciiTheme="majorHAnsi" w:hAnsiTheme="majorHAnsi" w:cstheme="majorHAnsi"/>
          <w:sz w:val="18"/>
          <w:szCs w:val="18"/>
        </w:rPr>
        <w:t xml:space="preserve">2 </w:t>
      </w:r>
      <w:r w:rsidR="00A848E2" w:rsidRPr="00180BA5">
        <w:rPr>
          <w:rFonts w:asciiTheme="majorHAnsi" w:hAnsiTheme="majorHAnsi" w:cstheme="majorHAnsi"/>
          <w:sz w:val="18"/>
          <w:szCs w:val="18"/>
        </w:rPr>
        <w:t>score</w:t>
      </w:r>
      <w:r w:rsidR="003F6D4A" w:rsidRPr="00180BA5">
        <w:rPr>
          <w:rFonts w:asciiTheme="majorHAnsi" w:hAnsiTheme="majorHAnsi" w:cstheme="majorHAnsi"/>
          <w:sz w:val="18"/>
          <w:szCs w:val="18"/>
        </w:rPr>
        <w:t xml:space="preserve"> and </w:t>
      </w:r>
      <w:r w:rsidR="000A7886" w:rsidRPr="00180BA5">
        <w:rPr>
          <w:rFonts w:asciiTheme="majorHAnsi" w:hAnsiTheme="majorHAnsi" w:cstheme="majorHAnsi"/>
          <w:sz w:val="18"/>
          <w:szCs w:val="18"/>
        </w:rPr>
        <w:t>15% of the assignment 3 score</w:t>
      </w:r>
      <w:r w:rsidR="00A848E2" w:rsidRPr="00180BA5">
        <w:rPr>
          <w:rFonts w:asciiTheme="majorHAnsi" w:hAnsiTheme="majorHAnsi" w:cstheme="majorHAnsi"/>
          <w:sz w:val="18"/>
          <w:szCs w:val="18"/>
        </w:rPr>
        <w:t>)</w:t>
      </w:r>
    </w:p>
    <w:p w14:paraId="0E3BC077" w14:textId="2C2B131F" w:rsidR="00D6572C" w:rsidRDefault="007813AE" w:rsidP="005E7C30">
      <w:pPr>
        <w:rPr>
          <w:ins w:id="1" w:author="רמי פוזיס" w:date="2022-02-18T20:08:00Z"/>
        </w:rPr>
      </w:pPr>
      <w:del w:id="2" w:author="רמי פוזיס" w:date="2022-02-18T20:08:00Z">
        <w:r w:rsidRPr="007813AE" w:rsidDel="00CE0E1F">
          <w:rPr>
            <w:color w:val="FF0000"/>
          </w:rPr>
          <w:delText xml:space="preserve">TBD – restriction of </w:delText>
        </w:r>
      </w:del>
      <w:r w:rsidR="00D6572C" w:rsidRPr="007813AE">
        <w:rPr>
          <w:color w:val="FF0000"/>
        </w:rPr>
        <w:t xml:space="preserve">numeric differentiation </w:t>
      </w:r>
      <w:r w:rsidRPr="007813AE">
        <w:rPr>
          <w:color w:val="FF0000"/>
        </w:rPr>
        <w:t>functions</w:t>
      </w:r>
      <w:r w:rsidR="00D6572C">
        <w:t xml:space="preserve"> </w:t>
      </w:r>
      <w:ins w:id="3" w:author="רמי פוזיס" w:date="2022-02-18T20:08:00Z">
        <w:r w:rsidR="00CE0E1F">
          <w:t>are allowed!</w:t>
        </w:r>
      </w:ins>
    </w:p>
    <w:p w14:paraId="0B895D56" w14:textId="7B681E51" w:rsidR="00CE0E1F" w:rsidRPr="00CE0E1F" w:rsidDel="00CE0E1F" w:rsidRDefault="00CE0E1F" w:rsidP="005E7C30">
      <w:pPr>
        <w:rPr>
          <w:del w:id="4" w:author="רמי פוזיס" w:date="2022-02-18T20:10:00Z"/>
          <w:rFonts w:asciiTheme="majorHAnsi" w:hAnsiTheme="majorHAnsi" w:cstheme="majorHAnsi"/>
          <w:sz w:val="18"/>
          <w:szCs w:val="18"/>
          <w:rPrChange w:id="5" w:author="רמי פוזיס" w:date="2022-02-18T20:09:00Z">
            <w:rPr>
              <w:del w:id="6" w:author="רמי פוזיס" w:date="2022-02-18T20:10:00Z"/>
            </w:rPr>
          </w:rPrChange>
        </w:rPr>
      </w:pPr>
      <w:proofErr w:type="spellStart"/>
      <w:ins w:id="7" w:author="רמי פוזיס" w:date="2022-02-18T20:09:00Z">
        <w:r w:rsidRPr="00CE0E1F">
          <w:rPr>
            <w:rFonts w:asciiTheme="majorHAnsi" w:hAnsiTheme="majorHAnsi" w:cstheme="majorHAnsi"/>
            <w:sz w:val="18"/>
            <w:szCs w:val="18"/>
            <w:rPrChange w:id="8" w:author="רמי פוזיס" w:date="2022-02-18T20:09:00Z">
              <w:rPr/>
            </w:rPrChange>
          </w:rPr>
          <w:t>numpy.linalg.inv</w:t>
        </w:r>
        <w:proofErr w:type="spellEnd"/>
        <w:r>
          <w:rPr>
            <w:rFonts w:asciiTheme="majorHAnsi" w:hAnsiTheme="majorHAnsi" w:cstheme="majorHAnsi"/>
            <w:sz w:val="18"/>
            <w:szCs w:val="18"/>
          </w:rPr>
          <w:t xml:space="preserve">, </w:t>
        </w:r>
      </w:ins>
      <w:proofErr w:type="spellStart"/>
      <w:ins w:id="9" w:author="רמי פוזיס" w:date="2022-02-18T20:10:00Z">
        <w:r w:rsidRPr="00CE0E1F">
          <w:rPr>
            <w:rFonts w:asciiTheme="majorHAnsi" w:hAnsiTheme="majorHAnsi" w:cstheme="majorHAnsi"/>
            <w:sz w:val="18"/>
            <w:szCs w:val="18"/>
          </w:rPr>
          <w:t>scipy.linalg.inv</w:t>
        </w:r>
        <w:proofErr w:type="spellEnd"/>
        <w:r>
          <w:rPr>
            <w:rFonts w:asciiTheme="majorHAnsi" w:hAnsiTheme="majorHAnsi" w:cstheme="majorHAnsi"/>
            <w:sz w:val="18"/>
            <w:szCs w:val="18"/>
          </w:rPr>
          <w:t xml:space="preserve">, </w:t>
        </w:r>
        <w:proofErr w:type="spellStart"/>
        <w:proofErr w:type="gramStart"/>
        <w:r w:rsidRPr="00CE0E1F">
          <w:rPr>
            <w:rFonts w:asciiTheme="majorHAnsi" w:hAnsiTheme="majorHAnsi" w:cstheme="majorHAnsi"/>
            <w:sz w:val="18"/>
            <w:szCs w:val="18"/>
          </w:rPr>
          <w:t>torch.inverse</w:t>
        </w:r>
        <w:proofErr w:type="spellEnd"/>
        <w:proofErr w:type="gramEnd"/>
        <w:r>
          <w:rPr>
            <w:rFonts w:asciiTheme="majorHAnsi" w:hAnsiTheme="majorHAnsi" w:cstheme="majorHAnsi"/>
            <w:sz w:val="18"/>
            <w:szCs w:val="18"/>
          </w:rPr>
          <w:t xml:space="preserve">, </w:t>
        </w:r>
      </w:ins>
    </w:p>
    <w:p w14:paraId="5936A10B" w14:textId="7083514B" w:rsidR="00CE0E1F" w:rsidRPr="00CE0E1F" w:rsidRDefault="00CE0E1F">
      <w:pPr>
        <w:rPr>
          <w:ins w:id="10" w:author="רמי פוזיס" w:date="2022-02-18T20:10:00Z"/>
          <w:rFonts w:asciiTheme="majorHAnsi" w:hAnsiTheme="majorHAnsi" w:cstheme="majorHAnsi"/>
          <w:sz w:val="18"/>
          <w:szCs w:val="18"/>
          <w:rPrChange w:id="11" w:author="רמי פוזיס" w:date="2022-02-18T20:11:00Z">
            <w:rPr>
              <w:ins w:id="12" w:author="רמי פוזיס" w:date="2022-02-18T20:10:00Z"/>
            </w:rPr>
          </w:rPrChange>
        </w:rPr>
      </w:pPr>
      <w:ins w:id="13" w:author="רמי פוזיס" w:date="2022-02-18T20:10:00Z">
        <w:r>
          <w:t xml:space="preserve">and all other external libraries for matrix inversion </w:t>
        </w:r>
        <w:r w:rsidRPr="00CE0E1F">
          <w:rPr>
            <w:rFonts w:asciiTheme="majorHAnsi" w:hAnsiTheme="majorHAnsi" w:cstheme="majorHAnsi"/>
            <w:sz w:val="18"/>
            <w:szCs w:val="18"/>
            <w:rPrChange w:id="14" w:author="רמי פוזיס" w:date="2022-02-18T20:11:00Z">
              <w:rPr/>
            </w:rPrChange>
          </w:rPr>
          <w:t>(</w:t>
        </w:r>
      </w:ins>
      <w:ins w:id="15" w:author="רמי פוזיס" w:date="2022-02-18T20:11:00Z">
        <w:r w:rsidRPr="00CE0E1F">
          <w:rPr>
            <w:rFonts w:asciiTheme="majorHAnsi" w:hAnsiTheme="majorHAnsi" w:cstheme="majorHAnsi"/>
            <w:sz w:val="18"/>
            <w:szCs w:val="18"/>
            <w:rPrChange w:id="16" w:author="רמי פוזיס" w:date="2022-02-18T20:11:00Z">
              <w:rPr/>
            </w:rPrChange>
          </w:rPr>
          <w:t>20% of the assignment score</w:t>
        </w:r>
      </w:ins>
      <w:ins w:id="17" w:author="רמי פוזיס" w:date="2022-02-18T20:10:00Z">
        <w:r w:rsidRPr="00CE0E1F">
          <w:rPr>
            <w:rFonts w:asciiTheme="majorHAnsi" w:hAnsiTheme="majorHAnsi" w:cstheme="majorHAnsi"/>
            <w:sz w:val="18"/>
            <w:szCs w:val="18"/>
            <w:rPrChange w:id="18" w:author="רמי פוזיס" w:date="2022-02-18T20:11:00Z">
              <w:rPr/>
            </w:rPrChange>
          </w:rPr>
          <w:t>)</w:t>
        </w:r>
      </w:ins>
    </w:p>
    <w:p w14:paraId="2A7C1617" w14:textId="1CF0B403" w:rsidR="004E7A7A" w:rsidRDefault="001A540A" w:rsidP="0026752B">
      <w:r>
        <w:t xml:space="preserve">Additional functions and </w:t>
      </w:r>
      <w:r w:rsidR="002D39FB">
        <w:t xml:space="preserve">penalties may be allowed according to requests in the </w:t>
      </w:r>
      <w:r w:rsidR="004E7A7A">
        <w:t>task forum</w:t>
      </w:r>
      <w:r w:rsidR="002D39FB">
        <w:t xml:space="preserve">. </w:t>
      </w:r>
    </w:p>
    <w:p w14:paraId="0158B597" w14:textId="44477350" w:rsidR="00366C63" w:rsidRPr="00CE0E1F" w:rsidRDefault="4BE314B1" w:rsidP="00366C63">
      <w:pPr>
        <w:rPr>
          <w:b/>
          <w:bCs/>
          <w:rPrChange w:id="19" w:author="רמי פוזיס" w:date="2022-02-18T20:11:00Z">
            <w:rPr/>
          </w:rPrChange>
        </w:rPr>
      </w:pPr>
      <w:r w:rsidRPr="00CE0E1F">
        <w:rPr>
          <w:b/>
          <w:bCs/>
          <w:rPrChange w:id="20" w:author="רמי פוזיס" w:date="2022-02-18T20:11:00Z">
            <w:rPr/>
          </w:rPrChange>
        </w:rPr>
        <w:t xml:space="preserve">You </w:t>
      </w:r>
      <w:r w:rsidR="22B4714C" w:rsidRPr="00CE0E1F">
        <w:rPr>
          <w:b/>
          <w:bCs/>
          <w:rPrChange w:id="21" w:author="רמי פוזיס" w:date="2022-02-18T20:11:00Z">
            <w:rPr/>
          </w:rPrChange>
        </w:rPr>
        <w:t>must not use</w:t>
      </w:r>
      <w:r w:rsidRPr="00CE0E1F">
        <w:rPr>
          <w:b/>
          <w:bCs/>
          <w:rPrChange w:id="22" w:author="רמי פוזיס" w:date="2022-02-18T20:11:00Z">
            <w:rPr/>
          </w:rPrChange>
        </w:rPr>
        <w:t xml:space="preserve"> </w:t>
      </w:r>
      <w:r w:rsidR="22B4714C" w:rsidRPr="00CE0E1F">
        <w:rPr>
          <w:b/>
          <w:bCs/>
          <w:rPrChange w:id="23" w:author="רמי פוזיס" w:date="2022-02-18T20:11:00Z">
            <w:rPr/>
          </w:rPrChange>
        </w:rPr>
        <w:t>reflection</w:t>
      </w:r>
      <w:r w:rsidR="64F4A2B8" w:rsidRPr="00CE0E1F">
        <w:rPr>
          <w:b/>
          <w:bCs/>
          <w:rPrChange w:id="24" w:author="רמי פוזיס" w:date="2022-02-18T20:11:00Z">
            <w:rPr/>
          </w:rPrChange>
        </w:rPr>
        <w:t xml:space="preserve"> (self-modifying </w:t>
      </w:r>
      <w:ins w:id="25" w:author="רמי פוזיס" w:date="2022-02-18T20:11:00Z">
        <w:r w:rsidR="00CE0E1F" w:rsidRPr="00CE0E1F">
          <w:rPr>
            <w:b/>
            <w:bCs/>
            <w:rPrChange w:id="26" w:author="רמי פוזיס" w:date="2022-02-18T20:11:00Z">
              <w:rPr/>
            </w:rPrChange>
          </w:rPr>
          <w:t xml:space="preserve">or self-inspecting </w:t>
        </w:r>
      </w:ins>
      <w:r w:rsidR="64F4A2B8" w:rsidRPr="00CE0E1F">
        <w:rPr>
          <w:b/>
          <w:bCs/>
          <w:rPrChange w:id="27" w:author="רמי פוזיס" w:date="2022-02-18T20:11:00Z">
            <w:rPr/>
          </w:rPrChange>
        </w:rPr>
        <w:t>code)</w:t>
      </w:r>
      <w:r w:rsidR="22B4714C" w:rsidRPr="00CE0E1F">
        <w:rPr>
          <w:b/>
          <w:bCs/>
          <w:rPrChange w:id="28" w:author="רמי פוזיס" w:date="2022-02-18T20:11:00Z">
            <w:rPr/>
          </w:rPrChange>
        </w:rPr>
        <w:t xml:space="preserve">. </w:t>
      </w:r>
      <w:r w:rsidR="548595DE" w:rsidRPr="00CE0E1F">
        <w:rPr>
          <w:b/>
          <w:bCs/>
          <w:rPrChange w:id="29" w:author="רמי פוזיס" w:date="2022-02-18T20:11:00Z">
            <w:rPr/>
          </w:rPrChange>
        </w:rPr>
        <w:t xml:space="preserve"> </w:t>
      </w:r>
    </w:p>
    <w:p w14:paraId="7FF312A6" w14:textId="4287332F" w:rsidR="006E1D24" w:rsidRDefault="006E1D24" w:rsidP="00191FF1">
      <w:r>
        <w:t xml:space="preserve">Attached are </w:t>
      </w:r>
      <w:r w:rsidR="22E2811B">
        <w:t>mockups of</w:t>
      </w:r>
      <w:r>
        <w:t xml:space="preserve"> for 4 assignments</w:t>
      </w:r>
      <w:r w:rsidR="3AB71DC1">
        <w:t xml:space="preserve"> where you need to add your code</w:t>
      </w:r>
      <w:r>
        <w:t xml:space="preserve"> implement</w:t>
      </w:r>
      <w:r w:rsidR="40B2343C">
        <w:t>ing</w:t>
      </w:r>
      <w:r>
        <w:t xml:space="preserve"> the</w:t>
      </w:r>
      <w:r w:rsidR="00EF704B">
        <w:t xml:space="preserve"> relevant</w:t>
      </w:r>
      <w:r>
        <w:t xml:space="preserve"> function</w:t>
      </w:r>
      <w:r w:rsidR="00EF704B">
        <w:t>s</w:t>
      </w:r>
      <w:r w:rsidR="3C14C807">
        <w:t xml:space="preserve">. You can add classes and auxiliary methods as needed. </w:t>
      </w:r>
      <w:proofErr w:type="spellStart"/>
      <w:r w:rsidR="47EB22AC">
        <w:t>Unittests</w:t>
      </w:r>
      <w:proofErr w:type="spellEnd"/>
      <w:r w:rsidR="47EB22AC">
        <w:t xml:space="preserve"> found within the assignment files must pass before submission. </w:t>
      </w:r>
      <w:r w:rsidR="00B3236E">
        <w:t xml:space="preserve">BUT! existing unit tests are provided for demonstration and to encourage you to write additional tests as you go. </w:t>
      </w:r>
      <w:r w:rsidR="00191FF1">
        <w:t xml:space="preserve">You can add any number of additional </w:t>
      </w:r>
      <w:proofErr w:type="spellStart"/>
      <w:r w:rsidR="00191FF1">
        <w:t>unittests</w:t>
      </w:r>
      <w:proofErr w:type="spellEnd"/>
      <w:r w:rsidR="00191FF1">
        <w:t xml:space="preserve"> to ensure correctness of your implementation. </w:t>
      </w:r>
      <w:r w:rsidR="00B3236E">
        <w:t xml:space="preserve">Passing </w:t>
      </w:r>
      <w:r w:rsidR="00191FF1">
        <w:t xml:space="preserve">only the </w:t>
      </w:r>
      <w:r w:rsidR="00B3236E">
        <w:t xml:space="preserve">existing </w:t>
      </w:r>
      <w:proofErr w:type="spellStart"/>
      <w:r w:rsidR="00191FF1">
        <w:t>unit</w:t>
      </w:r>
      <w:r w:rsidR="00B3236E">
        <w:t>tests</w:t>
      </w:r>
      <w:proofErr w:type="spellEnd"/>
      <w:r w:rsidR="00B3236E">
        <w:t xml:space="preserve"> does not ensure that your code will not fail</w:t>
      </w:r>
      <w:r w:rsidR="00191FF1">
        <w:t xml:space="preserve"> in all cases. It is your responsibility to test your code and ensure that it is stable. </w:t>
      </w:r>
      <w:r w:rsidR="47EB22AC">
        <w:t xml:space="preserve">You </w:t>
      </w:r>
      <w:r w:rsidR="00191FF1">
        <w:t>should</w:t>
      </w:r>
      <w:r w:rsidR="47EB22AC">
        <w:t xml:space="preserve"> add additional </w:t>
      </w:r>
      <w:proofErr w:type="spellStart"/>
      <w:r w:rsidR="47EB22AC">
        <w:t>unittests</w:t>
      </w:r>
      <w:proofErr w:type="spellEnd"/>
      <w:r w:rsidR="47EB22AC">
        <w:t xml:space="preserve"> </w:t>
      </w:r>
      <w:r w:rsidR="60393CB8">
        <w:t xml:space="preserve">to ensure correctness of your implementation. </w:t>
      </w:r>
    </w:p>
    <w:p w14:paraId="352C2087" w14:textId="64464A2F" w:rsidR="3C14C807" w:rsidRDefault="3C14C807" w:rsidP="04BD6B4F">
      <w:r>
        <w:t>In addition, attached are two supplementary python modules</w:t>
      </w:r>
      <w:r w:rsidR="2292070F">
        <w:t>. You can use them but you cannot</w:t>
      </w:r>
      <w:r>
        <w:t xml:space="preserve"> </w:t>
      </w:r>
      <w:r w:rsidR="2292070F">
        <w:t xml:space="preserve">change them. </w:t>
      </w:r>
    </w:p>
    <w:p w14:paraId="17F71D1D" w14:textId="75506A20" w:rsidR="003F3434" w:rsidRDefault="1E3DB931" w:rsidP="003F3434">
      <w:r>
        <w:lastRenderedPageBreak/>
        <w:t>Upon the completion of the final task</w:t>
      </w:r>
      <w:r w:rsidR="4FD5D40E">
        <w:t>,</w:t>
      </w:r>
      <w:r>
        <w:t xml:space="preserve"> you should submit the </w:t>
      </w:r>
      <w:r w:rsidR="00191FF1">
        <w:t>five</w:t>
      </w:r>
      <w:r>
        <w:t xml:space="preserve"> assignment files</w:t>
      </w:r>
      <w:r w:rsidR="1B078F26">
        <w:t xml:space="preserve"> </w:t>
      </w:r>
      <w:r w:rsidR="1364B448">
        <w:t>and this document with answers to the theoretical questions</w:t>
      </w:r>
      <w:r w:rsidR="00191FF1">
        <w:t>.</w:t>
      </w:r>
      <w:ins w:id="30" w:author="רמי פוזיס" w:date="2022-02-18T20:14:00Z">
        <w:r w:rsidR="00CE0E1F">
          <w:t xml:space="preserve"> The archive should not contain folders</w:t>
        </w:r>
      </w:ins>
      <w:ins w:id="31" w:author="רמי פוזיס" w:date="2022-02-18T20:15:00Z">
        <w:r w:rsidR="00CE0E1F">
          <w:t>, but only the submission files</w:t>
        </w:r>
      </w:ins>
      <w:ins w:id="32" w:author="רמי פוזיס" w:date="2022-02-18T20:14:00Z">
        <w:r w:rsidR="00CE0E1F">
          <w:t xml:space="preserve">! </w:t>
        </w:r>
      </w:ins>
      <w:del w:id="33" w:author="רמי פוזיס" w:date="2022-02-18T20:14:00Z">
        <w:r w:rsidR="00191FF1" w:rsidDel="00CE0E1F">
          <w:delText xml:space="preserve"> </w:delText>
        </w:r>
        <w:r w:rsidR="00191FF1" w:rsidRPr="00191FF1" w:rsidDel="00CE0E1F">
          <w:rPr>
            <w:color w:val="FF0000"/>
          </w:rPr>
          <w:delText xml:space="preserve">TBD </w:delText>
        </w:r>
        <w:r w:rsidR="00191FF1" w:rsidDel="00CE0E1F">
          <w:rPr>
            <w:color w:val="FF0000"/>
          </w:rPr>
          <w:delText xml:space="preserve">specific </w:delText>
        </w:r>
        <w:r w:rsidR="00191FF1" w:rsidRPr="00191FF1" w:rsidDel="00CE0E1F">
          <w:rPr>
            <w:color w:val="FF0000"/>
          </w:rPr>
          <w:delText>submission instructions.</w:delText>
        </w:r>
        <w:r w:rsidR="00191FF1" w:rsidDel="00CE0E1F">
          <w:delText xml:space="preserve"> </w:delText>
        </w:r>
      </w:del>
    </w:p>
    <w:p w14:paraId="1F6D0BDF" w14:textId="3B9D63C8" w:rsidR="00191FF1" w:rsidRDefault="00191FF1" w:rsidP="003F3434">
      <w:r>
        <w:t>A</w:t>
      </w:r>
      <w:r w:rsidR="006E1D24">
        <w:t xml:space="preserve">ssignments will be </w:t>
      </w:r>
      <w:r w:rsidR="1B078F26">
        <w:t xml:space="preserve">graded </w:t>
      </w:r>
      <w:r w:rsidR="00471AA4">
        <w:t>according to</w:t>
      </w:r>
      <w:r w:rsidR="246C387E">
        <w:t xml:space="preserve"> </w:t>
      </w:r>
      <w:r>
        <w:rPr>
          <w:b/>
          <w:bCs/>
        </w:rPr>
        <w:t>error</w:t>
      </w:r>
      <w:r w:rsidR="246C387E">
        <w:t xml:space="preserve"> of the </w:t>
      </w:r>
      <w:r w:rsidR="7D62C96E">
        <w:t xml:space="preserve">numerical solutions </w:t>
      </w:r>
      <w:r>
        <w:t>and</w:t>
      </w:r>
      <w:r w:rsidR="7D62C96E">
        <w:t xml:space="preserve"> </w:t>
      </w:r>
      <w:r w:rsidR="7D62C96E" w:rsidRPr="1DB66E75">
        <w:rPr>
          <w:b/>
          <w:bCs/>
        </w:rPr>
        <w:t>r</w:t>
      </w:r>
      <w:r w:rsidR="006E1D24" w:rsidRPr="1DB66E75">
        <w:rPr>
          <w:b/>
          <w:bCs/>
        </w:rPr>
        <w:t>un</w:t>
      </w:r>
      <w:r w:rsidR="7A6C3CEF" w:rsidRPr="1DB66E75">
        <w:rPr>
          <w:b/>
          <w:bCs/>
        </w:rPr>
        <w:t>ning</w:t>
      </w:r>
      <w:r w:rsidR="006E1D24" w:rsidRPr="1DB66E75">
        <w:rPr>
          <w:b/>
          <w:bCs/>
        </w:rPr>
        <w:t xml:space="preserve"> time</w:t>
      </w:r>
      <w:r w:rsidR="006E1D24">
        <w:t>.</w:t>
      </w:r>
      <w:r>
        <w:t xml:space="preserve"> Some assignments have required specific error bounds – they will be graded according to running time. Some assignments limit the running time – they will be graded according to error. For all executions there is 2 minutes running time cap after which the execution will be halted. </w:t>
      </w:r>
    </w:p>
    <w:p w14:paraId="3A529374" w14:textId="3189FE88" w:rsidR="00191FF1" w:rsidRDefault="00191FF1" w:rsidP="5A8E429F">
      <w:r>
        <w:t xml:space="preserve">Every assignment will be </w:t>
      </w:r>
      <w:r w:rsidR="003F3434">
        <w:t xml:space="preserve">AUTOMATICALLY </w:t>
      </w:r>
      <w:r>
        <w:t xml:space="preserve">tested on a number of different functions and different parameters. It may be executed multiple times on the same function with the same parameters. Every execution will start </w:t>
      </w:r>
      <w:r w:rsidR="003F3434">
        <w:t xml:space="preserve">with a clean memory. Any exception throwed during an execution will render the execution invalid and nullify its contribution to the grade. </w:t>
      </w:r>
      <w:r w:rsidR="003F3434" w:rsidRPr="003F3434">
        <w:rPr>
          <w:b/>
          <w:bCs/>
        </w:rPr>
        <w:t>Test your code!!!</w:t>
      </w:r>
      <w:r w:rsidR="003F3434">
        <w:t xml:space="preserve"> </w:t>
      </w:r>
    </w:p>
    <w:p w14:paraId="310B4FC0" w14:textId="0DD9E929" w:rsidR="003F3434" w:rsidRPr="003F3434" w:rsidRDefault="003F3434" w:rsidP="003F3434">
      <w:pPr>
        <w:rPr>
          <w:u w:val="single"/>
        </w:rPr>
      </w:pPr>
      <w:r w:rsidRPr="003F3434">
        <w:rPr>
          <w:u w:val="single"/>
        </w:rPr>
        <w:t xml:space="preserve">Any disqualification of an assignment (e.g. due to unannounced use of restricted functions) or an execution (e.g. due to exception) will not contribute to the grade regardless the effort put in the development. </w:t>
      </w:r>
    </w:p>
    <w:p w14:paraId="55C50CA6" w14:textId="17A51907" w:rsidR="008C61A6" w:rsidRDefault="00471AA4" w:rsidP="008C61A6">
      <w:r>
        <w:t xml:space="preserve">Expect that the assignment will be tested on various </w:t>
      </w:r>
      <w:r w:rsidR="11078E99">
        <w:t xml:space="preserve">combinations of the arguments including </w:t>
      </w:r>
      <w:r>
        <w:t>function, ranges</w:t>
      </w:r>
      <w:r w:rsidR="09F3AA0A">
        <w:t xml:space="preserve">, target errors, and target time. </w:t>
      </w:r>
      <w:r w:rsidR="00EF704B">
        <w:t xml:space="preserve">We advise to use the functions </w:t>
      </w:r>
      <w:r w:rsidR="29ACCE83">
        <w:t xml:space="preserve">listed below </w:t>
      </w:r>
      <w:r w:rsidR="00EF704B">
        <w:t>as test cases and benchmarks</w:t>
      </w:r>
      <w:r w:rsidR="003F3434">
        <w:t xml:space="preserve"> – add additional </w:t>
      </w:r>
      <w:proofErr w:type="spellStart"/>
      <w:r w:rsidR="003F3434">
        <w:t>unittests</w:t>
      </w:r>
      <w:proofErr w:type="spellEnd"/>
      <w:r w:rsidR="003F3434">
        <w:t xml:space="preserve"> with </w:t>
      </w:r>
      <w:r w:rsidR="009A3479">
        <w:t xml:space="preserve">implementations of </w:t>
      </w:r>
      <w:r w:rsidR="003F3434">
        <w:t>these functions</w:t>
      </w:r>
      <w:r w:rsidR="008C61A6">
        <w:t xml:space="preserve">. At least half of the test functions will be polynomials. Functions 3,8,10,11 will account for at most </w:t>
      </w:r>
      <w:r w:rsidR="009124CA">
        <w:t>5</w:t>
      </w:r>
      <w:r w:rsidR="008C61A6">
        <w:t xml:space="preserve">% of the test cases. All test functions are continuous in the given range. If no range is given the function is continuous in </w:t>
      </w:r>
      <m:oMath>
        <m:r>
          <w:rPr>
            <w:rFonts w:ascii="Cambria Math" w:hAnsi="Cambria Math"/>
          </w:rPr>
          <m:t>[-∞,+∞]</m:t>
        </m:r>
      </m:oMath>
      <w:r w:rsidR="00427CB6">
        <w:rPr>
          <w:rFonts w:eastAsiaTheme="minorEastAsia"/>
        </w:rPr>
        <w:t>.</w:t>
      </w:r>
    </w:p>
    <w:p w14:paraId="48AE5FAB" w14:textId="5292D238" w:rsidR="00EF704B" w:rsidRPr="00EF704B" w:rsidRDefault="000B39BD" w:rsidP="00EF704B">
      <w:pPr>
        <w:pStyle w:val="a3"/>
        <w:numPr>
          <w:ilvl w:val="0"/>
          <w:numId w:val="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=5</m:t>
        </m:r>
      </m:oMath>
    </w:p>
    <w:p w14:paraId="075985B8" w14:textId="3188D2E6" w:rsid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-3x+5</m:t>
        </m:r>
      </m:oMath>
    </w:p>
    <w:p w14:paraId="690FA1AF" w14:textId="0CB7D302" w:rsid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 xml:space="preserve"> 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04956B0C" w14:textId="2B7D2462" w:rsidR="00EF704B" w:rsidRP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p>
    <w:p w14:paraId="7AE98B28" w14:textId="2741DF27" w:rsidR="00EF704B" w:rsidRP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oMath>
    </w:p>
    <w:p w14:paraId="251A965D" w14:textId="42C546D9" w:rsid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r>
              <w:rPr>
                <w:rFonts w:ascii="Cambria Math" w:eastAsiaTheme="minorEastAsia" w:hAnsi="Cambria Math"/>
              </w:rPr>
              <m:t>x</m:t>
            </m:r>
          </m:den>
        </m:f>
      </m:oMath>
    </w:p>
    <w:p w14:paraId="253BD391" w14:textId="7CE881DB" w:rsidR="00EF704B" w:rsidRP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den>
        </m:f>
      </m:oMath>
    </w:p>
    <w:p w14:paraId="7ECAB1AE" w14:textId="624DDB1B" w:rsid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sup>
            </m:sSup>
          </m:e>
          <m:sup>
            <m:r>
              <w:rPr>
                <w:rFonts w:ascii="Cambria Math" w:eastAsiaTheme="minorEastAsia" w:hAnsi="Cambria Math"/>
              </w:rPr>
              <m:t>x</m:t>
            </m:r>
          </m:sup>
        </m:sSup>
      </m:oMath>
    </w:p>
    <w:p w14:paraId="5FDB8A86" w14:textId="07E978B5" w:rsidR="00EF704B" w:rsidRPr="00EF704B" w:rsidRDefault="000B39BD" w:rsidP="00EF704B">
      <w:pPr>
        <w:pStyle w:val="a3"/>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func>
      </m:oMath>
    </w:p>
    <w:p w14:paraId="22C86C0E" w14:textId="212442BB" w:rsidR="00AD43EC" w:rsidRPr="00EF704B" w:rsidRDefault="000B39BD" w:rsidP="00AD43EC">
      <w:pPr>
        <w:pStyle w:val="a3"/>
        <w:numPr>
          <w:ilvl w:val="0"/>
          <w:numId w:val="2"/>
        </w:numPr>
        <w:rPr>
          <w:rFonts w:eastAsiaTheme="minorEastAsia"/>
          <w:oMath/>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d>
          </m:e>
        </m:func>
      </m:oMath>
    </w:p>
    <w:p w14:paraId="39C50399" w14:textId="7307764B" w:rsidR="00D761C6" w:rsidRDefault="000B39BD" w:rsidP="00CE3BBE">
      <w:pPr>
        <w:pStyle w:val="a3"/>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p>
    <w:p w14:paraId="4B107573" w14:textId="77777777" w:rsidR="006D494E" w:rsidRDefault="000B7A82" w:rsidP="006D494E">
      <w:pPr>
        <w:pStyle w:val="a3"/>
        <w:numPr>
          <w:ilvl w:val="0"/>
          <w:numId w:val="2"/>
        </w:numPr>
      </w:pPr>
      <w:r>
        <w:t xml:space="preserve">For Assignment 4 see </w:t>
      </w:r>
      <w:proofErr w:type="gramStart"/>
      <w:r>
        <w:t>sampleFunction.*</w:t>
      </w:r>
      <w:proofErr w:type="gramEnd"/>
    </w:p>
    <w:p w14:paraId="66059E5A" w14:textId="77777777" w:rsidR="00CE3BBE" w:rsidRDefault="00CE3BBE">
      <w:pPr>
        <w:rPr>
          <w:b/>
          <w:bCs/>
        </w:rPr>
      </w:pPr>
      <w:r>
        <w:rPr>
          <w:b/>
          <w:bCs/>
        </w:rPr>
        <w:br w:type="page"/>
      </w:r>
    </w:p>
    <w:p w14:paraId="111E38DB" w14:textId="60EF3FF3" w:rsidR="009F099A" w:rsidRPr="006D494E" w:rsidRDefault="009F099A" w:rsidP="006D494E">
      <w:r w:rsidRPr="006D494E">
        <w:rPr>
          <w:b/>
          <w:bCs/>
        </w:rPr>
        <w:lastRenderedPageBreak/>
        <w:t>Assignment 1</w:t>
      </w:r>
      <w:r w:rsidR="47FE3ED5" w:rsidRPr="006D494E">
        <w:rPr>
          <w:b/>
          <w:bCs/>
        </w:rPr>
        <w:t xml:space="preserve"> (</w:t>
      </w:r>
      <w:del w:id="34" w:author="רמי פוזיס" w:date="2022-02-18T20:20:00Z">
        <w:r w:rsidR="001D6C04" w:rsidDel="0065498B">
          <w:rPr>
            <w:b/>
            <w:bCs/>
          </w:rPr>
          <w:delText>15</w:delText>
        </w:r>
        <w:r w:rsidR="47FE3ED5" w:rsidRPr="006D494E" w:rsidDel="0065498B">
          <w:rPr>
            <w:b/>
            <w:bCs/>
          </w:rPr>
          <w:delText>pt</w:delText>
        </w:r>
      </w:del>
      <w:ins w:id="35" w:author="רמי פוזיס" w:date="2022-02-18T20:20:00Z">
        <w:r w:rsidR="0065498B">
          <w:rPr>
            <w:b/>
            <w:bCs/>
          </w:rPr>
          <w:t>14</w:t>
        </w:r>
        <w:r w:rsidR="0065498B" w:rsidRPr="006D494E">
          <w:rPr>
            <w:b/>
            <w:bCs/>
          </w:rPr>
          <w:t>pt</w:t>
        </w:r>
      </w:ins>
      <w:r w:rsidR="47FE3ED5" w:rsidRPr="006D494E">
        <w:rPr>
          <w:b/>
          <w:bCs/>
        </w:rPr>
        <w:t>)</w:t>
      </w:r>
      <w:r w:rsidRPr="006D494E">
        <w:rPr>
          <w:b/>
          <w:bCs/>
        </w:rPr>
        <w:t>:</w:t>
      </w:r>
    </w:p>
    <w:p w14:paraId="19F0277C" w14:textId="4B0ED8C4" w:rsidR="009F099A" w:rsidRPr="009F099A" w:rsidRDefault="00B10A26" w:rsidP="009F099A">
      <w:r w:rsidRPr="00B10A26">
        <w:rPr>
          <w:b/>
          <w:bCs/>
        </w:rPr>
        <w:t>(10pt)</w:t>
      </w:r>
      <w:r>
        <w:t xml:space="preserve"> </w:t>
      </w:r>
      <w:r w:rsidR="009F099A">
        <w:t xml:space="preserve">Implement the function </w:t>
      </w:r>
      <w:r w:rsidR="7C0E5747" w:rsidRPr="31D1E8DE">
        <w:rPr>
          <w:b/>
          <w:bCs/>
        </w:rPr>
        <w:t>Assignment1.</w:t>
      </w:r>
      <w:r w:rsidR="009F099A" w:rsidRPr="31D1E8DE">
        <w:rPr>
          <w:b/>
          <w:bCs/>
        </w:rPr>
        <w:t>interpolate</w:t>
      </w:r>
      <w:r w:rsidR="7B50FEA1" w:rsidRPr="2D13E077">
        <w:rPr>
          <w:b/>
          <w:bCs/>
        </w:rPr>
        <w:t>(..)</w:t>
      </w:r>
      <w:r w:rsidR="00461A18">
        <w:t xml:space="preserve"> following the </w:t>
      </w:r>
      <w:proofErr w:type="spellStart"/>
      <w:r w:rsidR="00461A18">
        <w:t>pydoc</w:t>
      </w:r>
      <w:proofErr w:type="spellEnd"/>
      <w:r w:rsidR="00461A18">
        <w:t xml:space="preserve"> instructions. </w:t>
      </w:r>
    </w:p>
    <w:p w14:paraId="7EDFB82E" w14:textId="06C9F520" w:rsidR="009F099A" w:rsidRDefault="009F099A" w:rsidP="009F099A">
      <w:r>
        <w:rPr>
          <w:rFonts w:hint="cs"/>
        </w:rPr>
        <w:t>T</w:t>
      </w:r>
      <w:r>
        <w:t xml:space="preserve">he function will </w:t>
      </w:r>
      <w:r w:rsidR="006E1D24">
        <w:t>receive a function</w:t>
      </w:r>
      <w:r w:rsidR="3B87287E">
        <w:t xml:space="preserve"> f</w:t>
      </w:r>
      <w:r w:rsidR="006E1D24">
        <w:t>, a range</w:t>
      </w:r>
      <w:r w:rsidR="432D80E7">
        <w:t>,</w:t>
      </w:r>
      <w:r w:rsidR="006E1D24">
        <w:t xml:space="preserve"> and </w:t>
      </w:r>
      <w:r w:rsidR="0046D2C3">
        <w:t xml:space="preserve">a </w:t>
      </w:r>
      <w:r w:rsidR="006E1D24">
        <w:t xml:space="preserve">number of </w:t>
      </w:r>
      <w:r w:rsidR="1F923FC1">
        <w:t>points</w:t>
      </w:r>
      <w:r w:rsidR="533885D1">
        <w:t xml:space="preserve"> to use</w:t>
      </w:r>
      <w:r w:rsidR="006E1D24">
        <w:t>.</w:t>
      </w:r>
    </w:p>
    <w:p w14:paraId="61DBDBEA" w14:textId="104EDD9D" w:rsidR="006E1D24" w:rsidRDefault="006E1D24" w:rsidP="009F099A">
      <w:r>
        <w:t xml:space="preserve">The function will return another </w:t>
      </w:r>
      <w:r w:rsidR="6E6AC989">
        <w:t xml:space="preserve">“interpolated” </w:t>
      </w:r>
      <w:r>
        <w:t>function</w:t>
      </w:r>
      <w:r w:rsidR="1B8C3F01">
        <w:t xml:space="preserve"> g</w:t>
      </w:r>
      <w:r>
        <w:t>.</w:t>
      </w:r>
      <w:r w:rsidR="073260FC">
        <w:t xml:space="preserve"> During testing, </w:t>
      </w:r>
      <w:r w:rsidR="1E8D803C">
        <w:t>g will be called with various floats</w:t>
      </w:r>
      <w:r>
        <w:t xml:space="preserve"> x to </w:t>
      </w:r>
      <w:r w:rsidR="307503E4">
        <w:t xml:space="preserve">test for the interpolation errors. </w:t>
      </w:r>
    </w:p>
    <w:p w14:paraId="5CCF7784" w14:textId="792B1DD0" w:rsidR="006E1D24" w:rsidRDefault="006E1D24" w:rsidP="006E1D24">
      <w:r w:rsidRPr="0E7F088E">
        <w:rPr>
          <w:u w:val="single"/>
        </w:rPr>
        <w:t>Grading policy:</w:t>
      </w:r>
      <w:r>
        <w:t xml:space="preserve"> </w:t>
      </w:r>
    </w:p>
    <w:p w14:paraId="1E28ED0E" w14:textId="77777777" w:rsidR="006E1D24" w:rsidRDefault="006E1D24" w:rsidP="006E1D24">
      <w:r>
        <w:t>Running time complexity &gt; O(n^2): 0-20%</w:t>
      </w:r>
    </w:p>
    <w:p w14:paraId="231AED5B" w14:textId="14B37DB1" w:rsidR="006E1D24" w:rsidRDefault="006E1D24" w:rsidP="006E1D24">
      <w:r>
        <w:t>Running time complexity = O(n^2): 20-</w:t>
      </w:r>
      <w:r w:rsidR="00D25208">
        <w:t>80</w:t>
      </w:r>
      <w:r>
        <w:t xml:space="preserve">% </w:t>
      </w:r>
    </w:p>
    <w:p w14:paraId="5B108988" w14:textId="45FD8A3F" w:rsidR="006E1D24" w:rsidRDefault="006E1D24" w:rsidP="006E1D24">
      <w:r>
        <w:t xml:space="preserve">Running time complexity = O(n): </w:t>
      </w:r>
      <w:r w:rsidR="5B2DC44D">
        <w:t>5</w:t>
      </w:r>
      <w:r>
        <w:t>0-100%</w:t>
      </w:r>
    </w:p>
    <w:p w14:paraId="5C22327D" w14:textId="18A2465F" w:rsidR="007E71B4" w:rsidRDefault="007E71B4" w:rsidP="00D25208">
      <w:r>
        <w:t xml:space="preserve">Running time complexity will be measured empirically as a function of n. </w:t>
      </w:r>
    </w:p>
    <w:p w14:paraId="2EF6C7BC" w14:textId="7168CA34" w:rsidR="00D25208" w:rsidRDefault="006E1D24" w:rsidP="00D25208">
      <w:r>
        <w:t>The grade within the above ranges is a function of the average relative error of the interpolation function at random test points.</w:t>
      </w:r>
      <w:r w:rsidR="4B74BFC2">
        <w:t xml:space="preserve"> </w:t>
      </w:r>
      <w:r w:rsidR="76C33428">
        <w:t xml:space="preserve">Correctly implemented linear splines will give you 50% </w:t>
      </w:r>
      <w:r w:rsidR="350514D9">
        <w:t>of the</w:t>
      </w:r>
      <w:r w:rsidR="76C33428">
        <w:t xml:space="preserve"> </w:t>
      </w:r>
      <w:r w:rsidR="350514D9">
        <w:t xml:space="preserve">assignment value. </w:t>
      </w:r>
      <w:r w:rsidR="76C33428">
        <w:t xml:space="preserve"> </w:t>
      </w:r>
    </w:p>
    <w:p w14:paraId="4B5C73ED" w14:textId="4AB1ADA3" w:rsidR="00D25208" w:rsidRDefault="00D25208" w:rsidP="00D25208">
      <w:pPr>
        <w:rPr>
          <w:ins w:id="36" w:author="רמי פוזיס" w:date="2022-02-18T20:15:00Z"/>
        </w:rPr>
      </w:pPr>
      <w:r>
        <w:t xml:space="preserve">Solutions will be tested with </w:t>
      </w:r>
      <m:oMath>
        <m:r>
          <w:rPr>
            <w:rFonts w:ascii="Cambria Math" w:hAnsi="Cambria Math"/>
          </w:rPr>
          <m:t>n∈{1,10,20,50,100,200,500,1000}</m:t>
        </m:r>
      </m:oMath>
      <w:r w:rsidR="003465E7">
        <w:rPr>
          <w:rFonts w:eastAsiaTheme="minorEastAsia"/>
        </w:rPr>
        <w:t xml:space="preserve"> on variety of functions </w:t>
      </w:r>
      <w:r w:rsidR="00C16C69">
        <w:rPr>
          <w:rFonts w:eastAsiaTheme="minorEastAsia"/>
        </w:rPr>
        <w:t xml:space="preserve">at least half of which are polynomials </w:t>
      </w:r>
      <w:r w:rsidR="002F764D">
        <w:rPr>
          <w:rFonts w:eastAsiaTheme="minorEastAsia"/>
        </w:rPr>
        <w:t>of various degrees</w:t>
      </w:r>
      <w:r w:rsidR="009F5033">
        <w:rPr>
          <w:rFonts w:eastAsiaTheme="minorEastAsia"/>
        </w:rPr>
        <w:t xml:space="preserve"> with </w:t>
      </w:r>
      <w:r w:rsidR="00FE4356">
        <w:rPr>
          <w:rFonts w:eastAsiaTheme="minorEastAsia"/>
        </w:rPr>
        <w:t xml:space="preserve">coefficients ranging in </w:t>
      </w:r>
      <m:oMath>
        <m:r>
          <w:rPr>
            <w:rFonts w:ascii="Cambria Math" w:eastAsiaTheme="minorEastAsia" w:hAnsi="Cambria Math"/>
          </w:rPr>
          <m:t>[-1,1]</m:t>
        </m:r>
      </m:oMath>
      <w:r w:rsidR="00FE4356">
        <w:rPr>
          <w:rFonts w:eastAsiaTheme="minorEastAsia"/>
        </w:rPr>
        <w:t xml:space="preserve">. </w:t>
      </w:r>
    </w:p>
    <w:p w14:paraId="1D5F303E" w14:textId="4DE9A5C9" w:rsidR="00CB5220" w:rsidRPr="002A7E8C" w:rsidRDefault="00CB5220" w:rsidP="00D25208">
      <w:pPr>
        <w:rPr>
          <w:ins w:id="37" w:author="רמי פוזיס" w:date="2022-02-18T20:15:00Z"/>
          <w:b/>
          <w:bCs/>
          <w:rPrChange w:id="38" w:author="רמי פוזיס" w:date="2022-02-18T20:15:00Z">
            <w:rPr>
              <w:ins w:id="39" w:author="רמי פוזיס" w:date="2022-02-18T20:15:00Z"/>
            </w:rPr>
          </w:rPrChange>
        </w:rPr>
      </w:pPr>
      <w:ins w:id="40" w:author="רמי פוזיס" w:date="2022-02-18T20:15:00Z">
        <w:r w:rsidRPr="002A7E8C">
          <w:rPr>
            <w:b/>
            <w:bCs/>
            <w:rPrChange w:id="41" w:author="רמי פוזיס" w:date="2022-02-18T20:15:00Z">
              <w:rPr/>
            </w:rPrChange>
          </w:rPr>
          <w:t xml:space="preserve">Restricted functions I used: </w:t>
        </w:r>
      </w:ins>
    </w:p>
    <w:tbl>
      <w:tblPr>
        <w:tblStyle w:val="a5"/>
        <w:tblW w:w="0" w:type="auto"/>
        <w:tblLook w:val="04A0" w:firstRow="1" w:lastRow="0" w:firstColumn="1" w:lastColumn="0" w:noHBand="0" w:noVBand="1"/>
      </w:tblPr>
      <w:tblGrid>
        <w:gridCol w:w="9350"/>
      </w:tblGrid>
      <w:tr w:rsidR="002A7E8C" w14:paraId="1852BE16" w14:textId="77777777" w:rsidTr="002A7E8C">
        <w:trPr>
          <w:ins w:id="42" w:author="רמי פוזיס" w:date="2022-02-18T20:15:00Z"/>
        </w:trPr>
        <w:tc>
          <w:tcPr>
            <w:tcW w:w="9350" w:type="dxa"/>
          </w:tcPr>
          <w:p w14:paraId="1E254EF5" w14:textId="77777777" w:rsidR="002A7E8C" w:rsidRDefault="002A7E8C" w:rsidP="00D25208">
            <w:pPr>
              <w:rPr>
                <w:ins w:id="43" w:author="רמי פוזיס" w:date="2022-02-18T20:15:00Z"/>
              </w:rPr>
            </w:pPr>
          </w:p>
        </w:tc>
      </w:tr>
      <w:tr w:rsidR="002A7E8C" w14:paraId="40E03FF2" w14:textId="77777777" w:rsidTr="002A7E8C">
        <w:trPr>
          <w:ins w:id="44" w:author="רמי פוזיס" w:date="2022-02-18T20:15:00Z"/>
        </w:trPr>
        <w:tc>
          <w:tcPr>
            <w:tcW w:w="9350" w:type="dxa"/>
          </w:tcPr>
          <w:p w14:paraId="3953047F" w14:textId="77777777" w:rsidR="002A7E8C" w:rsidRDefault="002A7E8C" w:rsidP="00D25208">
            <w:pPr>
              <w:rPr>
                <w:ins w:id="45" w:author="רמי פוזיס" w:date="2022-02-18T20:15:00Z"/>
              </w:rPr>
            </w:pPr>
          </w:p>
        </w:tc>
      </w:tr>
      <w:tr w:rsidR="002A7E8C" w14:paraId="481A044F" w14:textId="77777777" w:rsidTr="002A7E8C">
        <w:trPr>
          <w:ins w:id="46" w:author="רמי פוזיס" w:date="2022-02-18T20:15:00Z"/>
        </w:trPr>
        <w:tc>
          <w:tcPr>
            <w:tcW w:w="9350" w:type="dxa"/>
          </w:tcPr>
          <w:p w14:paraId="76020F83" w14:textId="77777777" w:rsidR="002A7E8C" w:rsidRDefault="002A7E8C" w:rsidP="00D25208">
            <w:pPr>
              <w:rPr>
                <w:ins w:id="47" w:author="רמי פוזיס" w:date="2022-02-18T20:15:00Z"/>
              </w:rPr>
            </w:pPr>
          </w:p>
        </w:tc>
      </w:tr>
      <w:tr w:rsidR="002A7E8C" w14:paraId="699D9F2F" w14:textId="77777777" w:rsidTr="002A7E8C">
        <w:trPr>
          <w:ins w:id="48" w:author="רמי פוזיס" w:date="2022-02-18T20:15:00Z"/>
        </w:trPr>
        <w:tc>
          <w:tcPr>
            <w:tcW w:w="9350" w:type="dxa"/>
          </w:tcPr>
          <w:p w14:paraId="29241DF2" w14:textId="77777777" w:rsidR="002A7E8C" w:rsidRDefault="002A7E8C" w:rsidP="00D25208">
            <w:pPr>
              <w:rPr>
                <w:ins w:id="49" w:author="רמי פוזיס" w:date="2022-02-18T20:15:00Z"/>
              </w:rPr>
            </w:pPr>
          </w:p>
        </w:tc>
      </w:tr>
      <w:tr w:rsidR="002A7E8C" w14:paraId="53F03073" w14:textId="77777777" w:rsidTr="002A7E8C">
        <w:trPr>
          <w:ins w:id="50" w:author="רמי פוזיס" w:date="2022-02-18T20:15:00Z"/>
        </w:trPr>
        <w:tc>
          <w:tcPr>
            <w:tcW w:w="9350" w:type="dxa"/>
          </w:tcPr>
          <w:p w14:paraId="5EF0B8D8" w14:textId="77777777" w:rsidR="002A7E8C" w:rsidRDefault="002A7E8C" w:rsidP="00D25208">
            <w:pPr>
              <w:rPr>
                <w:ins w:id="51" w:author="רמי פוזיס" w:date="2022-02-18T20:15:00Z"/>
              </w:rPr>
            </w:pPr>
          </w:p>
        </w:tc>
      </w:tr>
    </w:tbl>
    <w:p w14:paraId="1789DF5F" w14:textId="77777777" w:rsidR="00CB5220" w:rsidRDefault="00CB5220" w:rsidP="00D25208"/>
    <w:p w14:paraId="4427F2D1" w14:textId="5FB4171A" w:rsidR="40E6146A" w:rsidRDefault="00B10A26" w:rsidP="61534BE7">
      <w:r>
        <w:rPr>
          <w:b/>
          <w:bCs/>
        </w:rPr>
        <w:t>(</w:t>
      </w:r>
      <w:del w:id="52" w:author="רמי פוזיס" w:date="2022-02-18T20:20:00Z">
        <w:r w:rsidDel="0065498B">
          <w:rPr>
            <w:b/>
            <w:bCs/>
          </w:rPr>
          <w:delText>5pt</w:delText>
        </w:r>
      </w:del>
      <w:ins w:id="53" w:author="רמי פוזיס" w:date="2022-02-18T20:20:00Z">
        <w:r w:rsidR="0065498B">
          <w:rPr>
            <w:b/>
            <w:bCs/>
          </w:rPr>
          <w:t>4pt</w:t>
        </w:r>
      </w:ins>
      <w:r>
        <w:rPr>
          <w:b/>
          <w:bCs/>
        </w:rPr>
        <w:t xml:space="preserve">) </w:t>
      </w:r>
      <w:r w:rsidR="40E6146A" w:rsidRPr="61534BE7">
        <w:rPr>
          <w:b/>
          <w:bCs/>
        </w:rPr>
        <w:t>Question 1.1:</w:t>
      </w:r>
      <w:r w:rsidR="40E6146A">
        <w:t xml:space="preserve"> Explain the key points in your implementation.</w:t>
      </w:r>
    </w:p>
    <w:tbl>
      <w:tblPr>
        <w:tblStyle w:val="a5"/>
        <w:tblW w:w="0" w:type="auto"/>
        <w:tblLayout w:type="fixed"/>
        <w:tblLook w:val="06A0" w:firstRow="1" w:lastRow="0" w:firstColumn="1" w:lastColumn="0" w:noHBand="1" w:noVBand="1"/>
      </w:tblPr>
      <w:tblGrid>
        <w:gridCol w:w="9360"/>
      </w:tblGrid>
      <w:tr w:rsidR="61534BE7" w14:paraId="1BF0E439" w14:textId="77777777" w:rsidTr="61534BE7">
        <w:tc>
          <w:tcPr>
            <w:tcW w:w="9360" w:type="dxa"/>
          </w:tcPr>
          <w:p w14:paraId="00EC10EF" w14:textId="77777777" w:rsidR="00DB62BD" w:rsidRDefault="40E6146A" w:rsidP="00DB62BD">
            <w:pPr>
              <w:rPr>
                <w:ins w:id="54" w:author="moslem asaad" w:date="2022-02-23T17:03:00Z"/>
              </w:rPr>
            </w:pPr>
            <w:r>
              <w:t xml:space="preserve"> </w:t>
            </w:r>
            <w:ins w:id="55" w:author="moslem asaad" w:date="2022-02-23T17:03:00Z">
              <w:r w:rsidR="00DB62BD">
                <w:t>I implemented cubic spline interpolation for all n&gt;</w:t>
              </w:r>
              <w:proofErr w:type="gramStart"/>
              <w:r w:rsidR="00DB62BD">
                <w:t>2 .</w:t>
              </w:r>
              <w:proofErr w:type="gramEnd"/>
              <w:r w:rsidR="00DB62BD">
                <w:t xml:space="preserve"> time complexity is o(n) for all n&gt;</w:t>
              </w:r>
              <w:proofErr w:type="gramStart"/>
              <w:r w:rsidR="00DB62BD">
                <w:t>2 .</w:t>
              </w:r>
              <w:proofErr w:type="gramEnd"/>
              <w:r w:rsidR="00DB62BD">
                <w:t xml:space="preserve"> </w:t>
              </w:r>
            </w:ins>
          </w:p>
          <w:p w14:paraId="1CDCEDB9" w14:textId="3573F498" w:rsidR="40E6146A" w:rsidDel="00B120CB" w:rsidRDefault="00DB62BD" w:rsidP="61534BE7">
            <w:pPr>
              <w:rPr>
                <w:del w:id="56" w:author="moslem asaad" w:date="2022-02-23T17:03:00Z"/>
              </w:rPr>
            </w:pPr>
            <w:ins w:id="57" w:author="moslem asaad" w:date="2022-02-23T17:03:00Z">
              <w:r>
                <w:t xml:space="preserve">for n&lt;=2 I call </w:t>
              </w:r>
              <w:proofErr w:type="spellStart"/>
              <w:r>
                <w:t>lagrange</w:t>
              </w:r>
              <w:proofErr w:type="spellEnd"/>
              <w:r>
                <w:t xml:space="preserve"> method. Despite it is o(n^2</w:t>
              </w:r>
              <w:proofErr w:type="gramStart"/>
              <w:r>
                <w:t>) ,</w:t>
              </w:r>
              <w:proofErr w:type="gramEnd"/>
              <w:r>
                <w:t xml:space="preserve"> but the worst case is n = </w:t>
              </w:r>
            </w:ins>
            <w:ins w:id="58" w:author="moslem asaad" w:date="2022-02-24T16:00:00Z">
              <w:r w:rsidR="000B39BD">
                <w:t>2</w:t>
              </w:r>
            </w:ins>
            <w:ins w:id="59" w:author="moslem asaad" w:date="2022-02-23T17:03:00Z">
              <w:r>
                <w:t xml:space="preserve"> =&gt; o(4) .</w:t>
              </w:r>
            </w:ins>
          </w:p>
          <w:p w14:paraId="6B6F7879" w14:textId="77777777" w:rsidR="00B120CB" w:rsidRDefault="00B120CB" w:rsidP="00DB62BD">
            <w:pPr>
              <w:rPr>
                <w:ins w:id="60" w:author="moslem asaad" w:date="2022-02-23T17:37:00Z"/>
              </w:rPr>
            </w:pPr>
          </w:p>
          <w:p w14:paraId="691E9C10" w14:textId="6F66022E" w:rsidR="61534BE7" w:rsidDel="00B120CB" w:rsidRDefault="00B120CB" w:rsidP="61534BE7">
            <w:pPr>
              <w:rPr>
                <w:del w:id="61" w:author="moslem asaad" w:date="2022-02-23T17:03:00Z"/>
              </w:rPr>
            </w:pPr>
            <w:ins w:id="62" w:author="moslem asaad" w:date="2022-02-23T17:38:00Z">
              <w:r>
                <w:t xml:space="preserve">the implementation of cubic spline was hard a </w:t>
              </w:r>
              <w:proofErr w:type="gramStart"/>
              <w:r>
                <w:t xml:space="preserve">little </w:t>
              </w:r>
            </w:ins>
            <w:ins w:id="63" w:author="moslem asaad" w:date="2022-02-23T17:39:00Z">
              <w:r>
                <w:t>;</w:t>
              </w:r>
              <w:proofErr w:type="gramEnd"/>
              <w:r>
                <w:t xml:space="preserve"> </w:t>
              </w:r>
            </w:ins>
          </w:p>
          <w:p w14:paraId="376E830A" w14:textId="77777777" w:rsidR="00B120CB" w:rsidRDefault="00B120CB" w:rsidP="00DB62BD">
            <w:pPr>
              <w:rPr>
                <w:ins w:id="64" w:author="moslem asaad" w:date="2022-02-23T17:39:00Z"/>
              </w:rPr>
            </w:pPr>
          </w:p>
          <w:p w14:paraId="4B50DBA8" w14:textId="249F5E02" w:rsidR="00B120CB" w:rsidRDefault="00B120CB" w:rsidP="00B120CB">
            <w:pPr>
              <w:rPr>
                <w:ins w:id="65" w:author="moslem asaad" w:date="2022-02-23T17:42:00Z"/>
              </w:rPr>
            </w:pPr>
            <w:ins w:id="66" w:author="moslem asaad" w:date="2022-02-23T17:39:00Z">
              <w:r>
                <w:t xml:space="preserve">first of </w:t>
              </w:r>
              <w:proofErr w:type="gramStart"/>
              <w:r>
                <w:t xml:space="preserve">all </w:t>
              </w:r>
            </w:ins>
            <w:ins w:id="67" w:author="moslem asaad" w:date="2022-02-23T18:43:00Z">
              <w:r w:rsidR="00F63F7C">
                <w:t>,</w:t>
              </w:r>
            </w:ins>
            <w:ins w:id="68" w:author="moslem asaad" w:date="2022-02-23T17:39:00Z">
              <w:r>
                <w:t>in</w:t>
              </w:r>
              <w:proofErr w:type="gramEnd"/>
              <w:r>
                <w:t xml:space="preserve"> the two methods I </w:t>
              </w:r>
            </w:ins>
            <w:ins w:id="69" w:author="moslem asaad" w:date="2022-02-23T17:40:00Z">
              <w:r>
                <w:t>spl</w:t>
              </w:r>
            </w:ins>
            <w:ins w:id="70" w:author="moslem asaad" w:date="2022-02-23T17:41:00Z">
              <w:r>
                <w:t xml:space="preserve">it the range to n intervals and then make n </w:t>
              </w:r>
              <w:proofErr w:type="spellStart"/>
              <w:r>
                <w:t>xpoints</w:t>
              </w:r>
              <w:proofErr w:type="spellEnd"/>
              <w:r>
                <w:t xml:space="preserve"> and n </w:t>
              </w:r>
              <w:proofErr w:type="spellStart"/>
              <w:r>
                <w:t>ypoints</w:t>
              </w:r>
              <w:proofErr w:type="spellEnd"/>
              <w:r>
                <w:t xml:space="preserve"> </w:t>
              </w:r>
            </w:ins>
            <w:ins w:id="71" w:author="moslem asaad" w:date="2022-02-23T17:42:00Z">
              <w:r>
                <w:t xml:space="preserve">as arrays of the values . </w:t>
              </w:r>
            </w:ins>
          </w:p>
          <w:p w14:paraId="71F7A05A" w14:textId="3422844D" w:rsidR="00B120CB" w:rsidRDefault="00B120CB" w:rsidP="00B120CB">
            <w:pPr>
              <w:rPr>
                <w:ins w:id="72" w:author="moslem asaad" w:date="2022-02-23T17:46:00Z"/>
              </w:rPr>
            </w:pPr>
            <w:ins w:id="73" w:author="moslem asaad" w:date="2022-02-23T17:42:00Z">
              <w:r>
                <w:t xml:space="preserve">given these </w:t>
              </w:r>
              <w:proofErr w:type="gramStart"/>
              <w:r>
                <w:t>arrays ,</w:t>
              </w:r>
              <w:proofErr w:type="gramEnd"/>
              <w:r>
                <w:t xml:space="preserve"> the first thing I did is building a tridiagonal</w:t>
              </w:r>
            </w:ins>
            <w:ins w:id="74" w:author="moslem asaad" w:date="2022-02-23T17:43:00Z">
              <w:r>
                <w:t xml:space="preserve"> matrix </w:t>
              </w:r>
            </w:ins>
            <w:ins w:id="75" w:author="moslem asaad" w:date="2022-02-23T17:46:00Z">
              <w:r>
                <w:t xml:space="preserve">. </w:t>
              </w:r>
            </w:ins>
          </w:p>
          <w:p w14:paraId="7ED6CC88" w14:textId="77777777" w:rsidR="00820E20" w:rsidRDefault="00B120CB" w:rsidP="00B120CB">
            <w:pPr>
              <w:rPr>
                <w:ins w:id="76" w:author="moslem asaad" w:date="2022-02-23T17:51:00Z"/>
              </w:rPr>
            </w:pPr>
            <w:ins w:id="77" w:author="moslem asaad" w:date="2022-02-23T17:46:00Z">
              <w:r>
                <w:t xml:space="preserve">definitions – </w:t>
              </w:r>
            </w:ins>
          </w:p>
          <w:p w14:paraId="51235407" w14:textId="11AB3C9B" w:rsidR="00820E20" w:rsidRDefault="00820E20" w:rsidP="00820E20">
            <w:pPr>
              <w:rPr>
                <w:ins w:id="78" w:author="moslem asaad" w:date="2022-02-23T17:51:00Z"/>
              </w:rPr>
            </w:pPr>
            <w:proofErr w:type="spellStart"/>
            <w:ins w:id="79" w:author="moslem asaad" w:date="2022-02-23T17:51:00Z">
              <w:r>
                <w:t>dx_</w:t>
              </w:r>
              <w:proofErr w:type="gramStart"/>
              <w:r>
                <w:t>array</w:t>
              </w:r>
              <w:proofErr w:type="spellEnd"/>
              <w:r>
                <w:t xml:space="preserve"> :</w:t>
              </w:r>
              <w:proofErr w:type="gramEnd"/>
              <w:r>
                <w:t xml:space="preserve"> array of length (</w:t>
              </w:r>
              <w:proofErr w:type="spellStart"/>
              <w:r>
                <w:t>len</w:t>
              </w:r>
              <w:proofErr w:type="spellEnd"/>
              <w:r>
                <w:t>(</w:t>
              </w:r>
              <w:proofErr w:type="spellStart"/>
              <w:r>
                <w:t>xpoints</w:t>
              </w:r>
              <w:proofErr w:type="spellEnd"/>
              <w:r>
                <w:t xml:space="preserve">) -1) such that it holds </w:t>
              </w:r>
            </w:ins>
            <w:ins w:id="80" w:author="moslem asaad" w:date="2022-02-23T17:52:00Z">
              <w:r>
                <w:t xml:space="preserve">the differences of the next </w:t>
              </w:r>
              <w:proofErr w:type="spellStart"/>
              <w:r>
                <w:t>xpoint</w:t>
              </w:r>
              <w:proofErr w:type="spellEnd"/>
              <w:r>
                <w:t xml:space="preserve"> to the current </w:t>
              </w:r>
              <w:proofErr w:type="spellStart"/>
              <w:r>
                <w:t>xpoint</w:t>
              </w:r>
            </w:ins>
            <w:ins w:id="81" w:author="moslem asaad" w:date="2022-02-23T17:53:00Z">
              <w:r>
                <w:t>s</w:t>
              </w:r>
            </w:ins>
            <w:proofErr w:type="spellEnd"/>
          </w:p>
          <w:p w14:paraId="2B3A3BDD" w14:textId="6F66EB9F" w:rsidR="00B120CB" w:rsidRDefault="00B120CB" w:rsidP="00B120CB">
            <w:pPr>
              <w:rPr>
                <w:ins w:id="82" w:author="moslem asaad" w:date="2022-02-23T17:48:00Z"/>
              </w:rPr>
            </w:pPr>
            <w:proofErr w:type="gramStart"/>
            <w:ins w:id="83" w:author="moslem asaad" w:date="2022-02-23T17:46:00Z">
              <w:r>
                <w:t>A :</w:t>
              </w:r>
              <w:proofErr w:type="gramEnd"/>
              <w:r>
                <w:t xml:space="preserve"> array of length (</w:t>
              </w:r>
              <w:proofErr w:type="spellStart"/>
              <w:r>
                <w:t>len</w:t>
              </w:r>
              <w:proofErr w:type="spellEnd"/>
              <w:r>
                <w:t>(</w:t>
              </w:r>
              <w:proofErr w:type="spellStart"/>
              <w:r>
                <w:t>xpoints</w:t>
              </w:r>
              <w:proofErr w:type="spellEnd"/>
              <w:r>
                <w:t>) -1)</w:t>
              </w:r>
            </w:ins>
            <w:ins w:id="84" w:author="moslem asaad" w:date="2022-02-23T17:47:00Z">
              <w:r w:rsidR="00820E20">
                <w:t xml:space="preserve"> </w:t>
              </w:r>
            </w:ins>
            <w:ins w:id="85" w:author="moslem asaad" w:date="2022-02-23T17:55:00Z">
              <w:r w:rsidR="00F4611C">
                <w:t xml:space="preserve">, </w:t>
              </w:r>
            </w:ins>
            <m:oMath>
              <m:r>
                <w:ins w:id="86" w:author="moslem asaad" w:date="2022-02-23T17:56:00Z">
                  <w:rPr>
                    <w:rFonts w:ascii="Cambria Math" w:hAnsi="Cambria Math"/>
                  </w:rPr>
                  <m:t>A</m:t>
                </w:ins>
              </m:r>
              <m:d>
                <m:dPr>
                  <m:begChr m:val="["/>
                  <m:endChr m:val="]"/>
                  <m:ctrlPr>
                    <w:ins w:id="87" w:author="moslem asaad" w:date="2022-02-23T17:56:00Z">
                      <w:rPr>
                        <w:rFonts w:ascii="Cambria Math" w:hAnsi="Cambria Math"/>
                        <w:i/>
                      </w:rPr>
                    </w:ins>
                  </m:ctrlPr>
                </m:dPr>
                <m:e>
                  <m:r>
                    <w:ins w:id="88" w:author="moslem asaad" w:date="2022-02-23T17:56:00Z">
                      <w:rPr>
                        <w:rFonts w:ascii="Cambria Math" w:hAnsi="Cambria Math"/>
                      </w:rPr>
                      <m:t>i</m:t>
                    </w:ins>
                  </m:r>
                </m:e>
              </m:d>
              <m:r>
                <w:ins w:id="89" w:author="moslem asaad" w:date="2022-02-23T17:56:00Z">
                  <w:rPr>
                    <w:rFonts w:ascii="Cambria Math" w:hAnsi="Cambria Math"/>
                  </w:rPr>
                  <m:t>=</m:t>
                </w:ins>
              </m:r>
              <m:f>
                <m:fPr>
                  <m:ctrlPr>
                    <w:ins w:id="90" w:author="moslem asaad" w:date="2022-02-23T17:56:00Z">
                      <w:rPr>
                        <w:rFonts w:ascii="Cambria Math" w:hAnsi="Cambria Math"/>
                        <w:i/>
                      </w:rPr>
                    </w:ins>
                  </m:ctrlPr>
                </m:fPr>
                <m:num>
                  <m:r>
                    <w:ins w:id="91" w:author="moslem asaad" w:date="2022-02-23T17:56:00Z">
                      <w:rPr>
                        <w:rFonts w:ascii="Cambria Math" w:hAnsi="Cambria Math"/>
                      </w:rPr>
                      <m:t>d</m:t>
                    </w:ins>
                  </m:r>
                  <m:sSub>
                    <m:sSubPr>
                      <m:ctrlPr>
                        <w:ins w:id="92" w:author="moslem asaad" w:date="2022-02-23T17:56:00Z">
                          <w:rPr>
                            <w:rFonts w:ascii="Cambria Math" w:hAnsi="Cambria Math"/>
                            <w:i/>
                          </w:rPr>
                        </w:ins>
                      </m:ctrlPr>
                    </m:sSubPr>
                    <m:e>
                      <m:r>
                        <w:ins w:id="93" w:author="moslem asaad" w:date="2022-02-23T17:56:00Z">
                          <w:rPr>
                            <w:rFonts w:ascii="Cambria Math" w:hAnsi="Cambria Math"/>
                          </w:rPr>
                          <m:t>x</m:t>
                        </w:ins>
                      </m:r>
                    </m:e>
                    <m:sub>
                      <m:r>
                        <w:ins w:id="94" w:author="moslem asaad" w:date="2022-02-23T17:56:00Z">
                          <w:rPr>
                            <w:rFonts w:ascii="Cambria Math" w:hAnsi="Cambria Math"/>
                          </w:rPr>
                          <m:t>array</m:t>
                        </w:ins>
                      </m:r>
                      <m:d>
                        <m:dPr>
                          <m:begChr m:val="["/>
                          <m:endChr m:val="]"/>
                          <m:ctrlPr>
                            <w:ins w:id="95" w:author="moslem asaad" w:date="2022-02-23T17:56:00Z">
                              <w:rPr>
                                <w:rFonts w:ascii="Cambria Math" w:hAnsi="Cambria Math"/>
                                <w:i/>
                              </w:rPr>
                            </w:ins>
                          </m:ctrlPr>
                        </m:dPr>
                        <m:e>
                          <m:r>
                            <w:ins w:id="96" w:author="moslem asaad" w:date="2022-02-23T17:56:00Z">
                              <w:rPr>
                                <w:rFonts w:ascii="Cambria Math" w:hAnsi="Cambria Math"/>
                              </w:rPr>
                              <m:t>i</m:t>
                            </w:ins>
                          </m:r>
                        </m:e>
                      </m:d>
                    </m:sub>
                  </m:sSub>
                </m:num>
                <m:den>
                  <m:r>
                    <w:ins w:id="97" w:author="moslem asaad" w:date="2022-02-23T17:57:00Z">
                      <w:rPr>
                        <w:rFonts w:ascii="Cambria Math" w:hAnsi="Cambria Math"/>
                      </w:rPr>
                      <m:t>d</m:t>
                    </w:ins>
                  </m:r>
                  <m:sSub>
                    <m:sSubPr>
                      <m:ctrlPr>
                        <w:ins w:id="98" w:author="moslem asaad" w:date="2022-02-23T17:57:00Z">
                          <w:rPr>
                            <w:rFonts w:ascii="Cambria Math" w:hAnsi="Cambria Math"/>
                            <w:i/>
                          </w:rPr>
                        </w:ins>
                      </m:ctrlPr>
                    </m:sSubPr>
                    <m:e>
                      <m:r>
                        <w:ins w:id="99" w:author="moslem asaad" w:date="2022-02-23T17:57:00Z">
                          <w:rPr>
                            <w:rFonts w:ascii="Cambria Math" w:hAnsi="Cambria Math"/>
                          </w:rPr>
                          <m:t>x</m:t>
                        </w:ins>
                      </m:r>
                    </m:e>
                    <m:sub>
                      <m:r>
                        <w:ins w:id="100" w:author="moslem asaad" w:date="2022-02-23T17:57:00Z">
                          <w:rPr>
                            <w:rFonts w:ascii="Cambria Math" w:hAnsi="Cambria Math"/>
                          </w:rPr>
                          <m:t>array</m:t>
                        </w:ins>
                      </m:r>
                      <m:d>
                        <m:dPr>
                          <m:begChr m:val="["/>
                          <m:endChr m:val="]"/>
                          <m:ctrlPr>
                            <w:ins w:id="101" w:author="moslem asaad" w:date="2022-02-23T17:57:00Z">
                              <w:rPr>
                                <w:rFonts w:ascii="Cambria Math" w:hAnsi="Cambria Math"/>
                                <w:i/>
                              </w:rPr>
                            </w:ins>
                          </m:ctrlPr>
                        </m:dPr>
                        <m:e>
                          <m:r>
                            <w:ins w:id="102" w:author="moslem asaad" w:date="2022-02-23T17:57:00Z">
                              <w:rPr>
                                <w:rFonts w:ascii="Cambria Math" w:hAnsi="Cambria Math"/>
                              </w:rPr>
                              <m:t>i</m:t>
                            </w:ins>
                          </m:r>
                        </m:e>
                      </m:d>
                    </m:sub>
                  </m:sSub>
                  <m:r>
                    <w:ins w:id="103" w:author="moslem asaad" w:date="2022-02-23T17:57:00Z">
                      <w:rPr>
                        <w:rFonts w:ascii="Cambria Math" w:hAnsi="Cambria Math"/>
                      </w:rPr>
                      <m:t>+ d</m:t>
                    </w:ins>
                  </m:r>
                  <m:sSub>
                    <m:sSubPr>
                      <m:ctrlPr>
                        <w:ins w:id="104" w:author="moslem asaad" w:date="2022-02-23T17:57:00Z">
                          <w:rPr>
                            <w:rFonts w:ascii="Cambria Math" w:hAnsi="Cambria Math"/>
                            <w:i/>
                          </w:rPr>
                        </w:ins>
                      </m:ctrlPr>
                    </m:sSubPr>
                    <m:e>
                      <m:r>
                        <w:ins w:id="105" w:author="moslem asaad" w:date="2022-02-23T17:57:00Z">
                          <w:rPr>
                            <w:rFonts w:ascii="Cambria Math" w:hAnsi="Cambria Math"/>
                          </w:rPr>
                          <m:t>x</m:t>
                        </w:ins>
                      </m:r>
                    </m:e>
                    <m:sub>
                      <m:r>
                        <w:ins w:id="106" w:author="moslem asaad" w:date="2022-02-23T17:57:00Z">
                          <w:rPr>
                            <w:rFonts w:ascii="Cambria Math" w:hAnsi="Cambria Math"/>
                          </w:rPr>
                          <m:t>array</m:t>
                        </w:ins>
                      </m:r>
                      <m:d>
                        <m:dPr>
                          <m:begChr m:val="["/>
                          <m:endChr m:val="]"/>
                          <m:ctrlPr>
                            <w:ins w:id="107" w:author="moslem asaad" w:date="2022-02-23T17:57:00Z">
                              <w:rPr>
                                <w:rFonts w:ascii="Cambria Math" w:hAnsi="Cambria Math"/>
                                <w:i/>
                              </w:rPr>
                            </w:ins>
                          </m:ctrlPr>
                        </m:dPr>
                        <m:e>
                          <m:r>
                            <w:ins w:id="108" w:author="moslem asaad" w:date="2022-02-23T17:57:00Z">
                              <w:rPr>
                                <w:rFonts w:ascii="Cambria Math" w:hAnsi="Cambria Math"/>
                              </w:rPr>
                              <m:t>i+1</m:t>
                            </w:ins>
                          </m:r>
                        </m:e>
                      </m:d>
                    </m:sub>
                  </m:sSub>
                </m:den>
              </m:f>
              <m:r>
                <w:ins w:id="109" w:author="moslem asaad" w:date="2022-02-23T17:57:00Z">
                  <w:rPr>
                    <w:rFonts w:ascii="Cambria Math" w:hAnsi="Cambria Math"/>
                  </w:rPr>
                  <m:t xml:space="preserve"> </m:t>
                </w:ins>
              </m:r>
              <m:r>
                <w:ins w:id="110" w:author="moslem asaad" w:date="2022-02-23T17:58:00Z">
                  <w:rPr>
                    <w:rFonts w:ascii="Cambria Math" w:hAnsi="Cambria Math"/>
                  </w:rPr>
                  <m:t>, A</m:t>
                </w:ins>
              </m:r>
              <m:d>
                <m:dPr>
                  <m:begChr m:val="["/>
                  <m:endChr m:val="]"/>
                  <m:ctrlPr>
                    <w:ins w:id="111" w:author="moslem asaad" w:date="2022-02-23T17:58:00Z">
                      <w:rPr>
                        <w:rFonts w:ascii="Cambria Math" w:hAnsi="Cambria Math"/>
                        <w:i/>
                      </w:rPr>
                    </w:ins>
                  </m:ctrlPr>
                </m:dPr>
                <m:e>
                  <m:d>
                    <m:dPr>
                      <m:ctrlPr>
                        <w:ins w:id="112" w:author="moslem asaad" w:date="2022-02-23T17:58:00Z">
                          <w:rPr>
                            <w:rFonts w:ascii="Cambria Math" w:hAnsi="Cambria Math"/>
                            <w:i/>
                          </w:rPr>
                        </w:ins>
                      </m:ctrlPr>
                    </m:dPr>
                    <m:e>
                      <m:r>
                        <w:ins w:id="113" w:author="moslem asaad" w:date="2022-02-23T17:58:00Z">
                          <w:rPr>
                            <w:rFonts w:ascii="Cambria Math" w:hAnsi="Cambria Math"/>
                          </w:rPr>
                          <m:t>len</m:t>
                        </w:ins>
                      </m:r>
                      <m:d>
                        <m:dPr>
                          <m:ctrlPr>
                            <w:ins w:id="114" w:author="moslem asaad" w:date="2022-02-23T17:58:00Z">
                              <w:rPr>
                                <w:rFonts w:ascii="Cambria Math" w:hAnsi="Cambria Math"/>
                                <w:i/>
                              </w:rPr>
                            </w:ins>
                          </m:ctrlPr>
                        </m:dPr>
                        <m:e>
                          <m:r>
                            <w:ins w:id="115" w:author="moslem asaad" w:date="2022-02-23T17:58:00Z">
                              <w:rPr>
                                <w:rFonts w:ascii="Cambria Math" w:hAnsi="Cambria Math"/>
                              </w:rPr>
                              <m:t>xpoints</m:t>
                            </w:ins>
                          </m:r>
                        </m:e>
                      </m:d>
                    </m:e>
                  </m:d>
                  <m:r>
                    <w:ins w:id="116" w:author="moslem asaad" w:date="2022-02-23T17:58:00Z">
                      <w:rPr>
                        <w:rFonts w:ascii="Cambria Math" w:hAnsi="Cambria Math"/>
                      </w:rPr>
                      <m:t>-2</m:t>
                    </w:ins>
                  </m:r>
                </m:e>
              </m:d>
              <m:r>
                <w:ins w:id="117" w:author="moslem asaad" w:date="2022-02-23T17:58:00Z">
                  <w:rPr>
                    <w:rFonts w:ascii="Cambria Math" w:hAnsi="Cambria Math"/>
                  </w:rPr>
                  <m:t>=0</m:t>
                </w:ins>
              </m:r>
            </m:oMath>
          </w:p>
          <w:p w14:paraId="59E5A835" w14:textId="2EE675E5" w:rsidR="00820E20" w:rsidRDefault="00820E20" w:rsidP="00B120CB">
            <w:pPr>
              <w:rPr>
                <w:ins w:id="118" w:author="moslem asaad" w:date="2022-02-23T17:49:00Z"/>
              </w:rPr>
            </w:pPr>
            <w:ins w:id="119" w:author="moslem asaad" w:date="2022-02-23T17:48:00Z">
              <w:r>
                <w:t xml:space="preserve">B </w:t>
              </w:r>
              <w:proofErr w:type="gramStart"/>
              <w:r>
                <w:t>-  array</w:t>
              </w:r>
              <w:proofErr w:type="gramEnd"/>
              <w:r>
                <w:t xml:space="preserve"> of length (</w:t>
              </w:r>
              <w:proofErr w:type="spellStart"/>
              <w:r>
                <w:t>len</w:t>
              </w:r>
              <w:proofErr w:type="spellEnd"/>
              <w:r>
                <w:t>(</w:t>
              </w:r>
              <w:proofErr w:type="spellStart"/>
              <w:r>
                <w:t>xpoints</w:t>
              </w:r>
              <w:proofErr w:type="spellEnd"/>
              <w:r>
                <w:t>))</w:t>
              </w:r>
            </w:ins>
            <w:ins w:id="120" w:author="moslem asaad" w:date="2022-02-23T17:57:00Z">
              <w:r w:rsidR="00BE4F3E">
                <w:t xml:space="preserve"> ,</w:t>
              </w:r>
            </w:ins>
            <m:oMath>
              <m:r>
                <w:ins w:id="121" w:author="moslem asaad" w:date="2022-02-23T17:58:00Z">
                  <w:rPr>
                    <w:rFonts w:ascii="Cambria Math" w:hAnsi="Cambria Math"/>
                  </w:rPr>
                  <m:t>B</m:t>
                </w:ins>
              </m:r>
              <m:d>
                <m:dPr>
                  <m:begChr m:val="["/>
                  <m:endChr m:val="]"/>
                  <m:ctrlPr>
                    <w:ins w:id="122" w:author="moslem asaad" w:date="2022-02-23T17:58:00Z">
                      <w:rPr>
                        <w:rFonts w:ascii="Cambria Math" w:hAnsi="Cambria Math"/>
                        <w:i/>
                      </w:rPr>
                    </w:ins>
                  </m:ctrlPr>
                </m:dPr>
                <m:e>
                  <m:r>
                    <w:ins w:id="123" w:author="moslem asaad" w:date="2022-02-23T17:58:00Z">
                      <w:rPr>
                        <w:rFonts w:ascii="Cambria Math" w:hAnsi="Cambria Math"/>
                      </w:rPr>
                      <m:t>i</m:t>
                    </w:ins>
                  </m:r>
                </m:e>
              </m:d>
              <m:r>
                <w:ins w:id="124" w:author="moslem asaad" w:date="2022-02-23T17:58:00Z">
                  <w:rPr>
                    <w:rFonts w:ascii="Cambria Math" w:hAnsi="Cambria Math"/>
                  </w:rPr>
                  <m:t>=2</m:t>
                </w:ins>
              </m:r>
            </m:oMath>
          </w:p>
          <w:p w14:paraId="2171E22E" w14:textId="6EC2DC7D" w:rsidR="00820E20" w:rsidRDefault="00820E20" w:rsidP="00820E20">
            <w:pPr>
              <w:rPr>
                <w:ins w:id="125" w:author="moslem asaad" w:date="2022-02-23T17:53:00Z"/>
              </w:rPr>
            </w:pPr>
            <w:ins w:id="126" w:author="moslem asaad" w:date="2022-02-23T17:49:00Z">
              <w:r>
                <w:t>C - array of length (</w:t>
              </w:r>
              <w:proofErr w:type="spellStart"/>
              <w:r>
                <w:t>len</w:t>
              </w:r>
              <w:proofErr w:type="spellEnd"/>
              <w:r>
                <w:t>(</w:t>
              </w:r>
              <w:proofErr w:type="spellStart"/>
              <w:r>
                <w:t>xpoints</w:t>
              </w:r>
              <w:proofErr w:type="spellEnd"/>
              <w:r>
                <w:t xml:space="preserve">) -1) </w:t>
              </w:r>
            </w:ins>
            <m:oMath>
              <m:r>
                <w:ins w:id="127" w:author="moslem asaad" w:date="2022-02-23T17:58:00Z">
                  <w:rPr>
                    <w:rFonts w:ascii="Cambria Math" w:hAnsi="Cambria Math"/>
                  </w:rPr>
                  <m:t>C</m:t>
                </w:ins>
              </m:r>
              <m:d>
                <m:dPr>
                  <m:begChr m:val="["/>
                  <m:endChr m:val="]"/>
                  <m:ctrlPr>
                    <w:ins w:id="128" w:author="moslem asaad" w:date="2022-02-23T17:59:00Z">
                      <w:rPr>
                        <w:rFonts w:ascii="Cambria Math" w:hAnsi="Cambria Math"/>
                        <w:i/>
                      </w:rPr>
                    </w:ins>
                  </m:ctrlPr>
                </m:dPr>
                <m:e>
                  <m:r>
                    <w:ins w:id="129" w:author="moslem asaad" w:date="2022-02-23T17:59:00Z">
                      <w:rPr>
                        <w:rFonts w:ascii="Cambria Math" w:hAnsi="Cambria Math"/>
                      </w:rPr>
                      <m:t>0</m:t>
                    </w:ins>
                  </m:r>
                </m:e>
              </m:d>
              <m:r>
                <w:ins w:id="130" w:author="moslem asaad" w:date="2022-02-23T17:59:00Z">
                  <w:rPr>
                    <w:rFonts w:ascii="Cambria Math" w:hAnsi="Cambria Math"/>
                  </w:rPr>
                  <m:t>=0 , C</m:t>
                </w:ins>
              </m:r>
              <m:d>
                <m:dPr>
                  <m:begChr m:val="["/>
                  <m:endChr m:val="]"/>
                  <m:ctrlPr>
                    <w:ins w:id="131" w:author="moslem asaad" w:date="2022-02-23T17:59:00Z">
                      <w:rPr>
                        <w:rFonts w:ascii="Cambria Math" w:hAnsi="Cambria Math"/>
                        <w:i/>
                      </w:rPr>
                    </w:ins>
                  </m:ctrlPr>
                </m:dPr>
                <m:e>
                  <m:r>
                    <w:ins w:id="132" w:author="moslem asaad" w:date="2022-02-23T17:59:00Z">
                      <w:rPr>
                        <w:rFonts w:ascii="Cambria Math" w:hAnsi="Cambria Math"/>
                      </w:rPr>
                      <m:t>i</m:t>
                    </w:ins>
                  </m:r>
                </m:e>
              </m:d>
              <m:r>
                <w:ins w:id="133" w:author="moslem asaad" w:date="2022-02-23T17:59:00Z">
                  <w:rPr>
                    <w:rFonts w:ascii="Cambria Math" w:hAnsi="Cambria Math"/>
                  </w:rPr>
                  <m:t xml:space="preserve">= </m:t>
                </w:ins>
              </m:r>
              <m:f>
                <m:fPr>
                  <m:ctrlPr>
                    <w:ins w:id="134" w:author="moslem asaad" w:date="2022-02-23T17:59:00Z">
                      <w:rPr>
                        <w:rFonts w:ascii="Cambria Math" w:hAnsi="Cambria Math"/>
                        <w:i/>
                      </w:rPr>
                    </w:ins>
                  </m:ctrlPr>
                </m:fPr>
                <m:num>
                  <m:r>
                    <w:ins w:id="135" w:author="moslem asaad" w:date="2022-02-23T17:59:00Z">
                      <w:rPr>
                        <w:rFonts w:ascii="Cambria Math" w:hAnsi="Cambria Math"/>
                      </w:rPr>
                      <m:t>d</m:t>
                    </w:ins>
                  </m:r>
                  <m:sSub>
                    <m:sSubPr>
                      <m:ctrlPr>
                        <w:ins w:id="136" w:author="moslem asaad" w:date="2022-02-23T17:59:00Z">
                          <w:rPr>
                            <w:rFonts w:ascii="Cambria Math" w:hAnsi="Cambria Math"/>
                            <w:i/>
                          </w:rPr>
                        </w:ins>
                      </m:ctrlPr>
                    </m:sSubPr>
                    <m:e>
                      <m:r>
                        <w:ins w:id="137" w:author="moslem asaad" w:date="2022-02-23T17:59:00Z">
                          <w:rPr>
                            <w:rFonts w:ascii="Cambria Math" w:hAnsi="Cambria Math"/>
                          </w:rPr>
                          <m:t>x</m:t>
                        </w:ins>
                      </m:r>
                    </m:e>
                    <m:sub>
                      <m:r>
                        <w:ins w:id="138" w:author="moslem asaad" w:date="2022-02-23T17:59:00Z">
                          <w:rPr>
                            <w:rFonts w:ascii="Cambria Math" w:hAnsi="Cambria Math"/>
                          </w:rPr>
                          <m:t>array</m:t>
                        </w:ins>
                      </m:r>
                      <m:d>
                        <m:dPr>
                          <m:begChr m:val="["/>
                          <m:endChr m:val="]"/>
                          <m:ctrlPr>
                            <w:ins w:id="139" w:author="moslem asaad" w:date="2022-02-23T17:59:00Z">
                              <w:rPr>
                                <w:rFonts w:ascii="Cambria Math" w:hAnsi="Cambria Math"/>
                                <w:i/>
                              </w:rPr>
                            </w:ins>
                          </m:ctrlPr>
                        </m:dPr>
                        <m:e>
                          <m:r>
                            <w:ins w:id="140" w:author="moslem asaad" w:date="2022-02-23T17:59:00Z">
                              <w:rPr>
                                <w:rFonts w:ascii="Cambria Math" w:hAnsi="Cambria Math"/>
                              </w:rPr>
                              <m:t>i</m:t>
                            </w:ins>
                          </m:r>
                        </m:e>
                      </m:d>
                    </m:sub>
                  </m:sSub>
                </m:num>
                <m:den>
                  <m:r>
                    <w:ins w:id="141" w:author="moslem asaad" w:date="2022-02-23T17:59:00Z">
                      <w:rPr>
                        <w:rFonts w:ascii="Cambria Math" w:hAnsi="Cambria Math"/>
                      </w:rPr>
                      <m:t>d</m:t>
                    </w:ins>
                  </m:r>
                  <m:sSub>
                    <m:sSubPr>
                      <m:ctrlPr>
                        <w:ins w:id="142" w:author="moslem asaad" w:date="2022-02-23T17:59:00Z">
                          <w:rPr>
                            <w:rFonts w:ascii="Cambria Math" w:hAnsi="Cambria Math"/>
                            <w:i/>
                          </w:rPr>
                        </w:ins>
                      </m:ctrlPr>
                    </m:sSubPr>
                    <m:e>
                      <m:r>
                        <w:ins w:id="143" w:author="moslem asaad" w:date="2022-02-23T17:59:00Z">
                          <w:rPr>
                            <w:rFonts w:ascii="Cambria Math" w:hAnsi="Cambria Math"/>
                          </w:rPr>
                          <m:t>x</m:t>
                        </w:ins>
                      </m:r>
                    </m:e>
                    <m:sub>
                      <m:r>
                        <w:ins w:id="144" w:author="moslem asaad" w:date="2022-02-23T17:59:00Z">
                          <w:rPr>
                            <w:rFonts w:ascii="Cambria Math" w:hAnsi="Cambria Math"/>
                          </w:rPr>
                          <m:t>array</m:t>
                        </w:ins>
                      </m:r>
                      <m:d>
                        <m:dPr>
                          <m:begChr m:val="["/>
                          <m:endChr m:val="]"/>
                          <m:ctrlPr>
                            <w:ins w:id="145" w:author="moslem asaad" w:date="2022-02-23T17:59:00Z">
                              <w:rPr>
                                <w:rFonts w:ascii="Cambria Math" w:hAnsi="Cambria Math"/>
                                <w:i/>
                              </w:rPr>
                            </w:ins>
                          </m:ctrlPr>
                        </m:dPr>
                        <m:e>
                          <m:r>
                            <w:ins w:id="146" w:author="moslem asaad" w:date="2022-02-23T17:59:00Z">
                              <w:rPr>
                                <w:rFonts w:ascii="Cambria Math" w:hAnsi="Cambria Math"/>
                              </w:rPr>
                              <m:t>i</m:t>
                            </w:ins>
                          </m:r>
                        </m:e>
                      </m:d>
                    </m:sub>
                  </m:sSub>
                  <m:r>
                    <w:ins w:id="147" w:author="moslem asaad" w:date="2022-02-23T17:59:00Z">
                      <w:rPr>
                        <w:rFonts w:ascii="Cambria Math" w:hAnsi="Cambria Math"/>
                      </w:rPr>
                      <m:t>+ d</m:t>
                    </w:ins>
                  </m:r>
                  <m:sSub>
                    <m:sSubPr>
                      <m:ctrlPr>
                        <w:ins w:id="148" w:author="moslem asaad" w:date="2022-02-23T17:59:00Z">
                          <w:rPr>
                            <w:rFonts w:ascii="Cambria Math" w:hAnsi="Cambria Math"/>
                            <w:i/>
                          </w:rPr>
                        </w:ins>
                      </m:ctrlPr>
                    </m:sSubPr>
                    <m:e>
                      <m:r>
                        <w:ins w:id="149" w:author="moslem asaad" w:date="2022-02-23T17:59:00Z">
                          <w:rPr>
                            <w:rFonts w:ascii="Cambria Math" w:hAnsi="Cambria Math"/>
                          </w:rPr>
                          <m:t>x</m:t>
                        </w:ins>
                      </m:r>
                    </m:e>
                    <m:sub>
                      <m:r>
                        <w:ins w:id="150" w:author="moslem asaad" w:date="2022-02-23T17:59:00Z">
                          <w:rPr>
                            <w:rFonts w:ascii="Cambria Math" w:hAnsi="Cambria Math"/>
                          </w:rPr>
                          <m:t>array</m:t>
                        </w:ins>
                      </m:r>
                      <m:d>
                        <m:dPr>
                          <m:begChr m:val="["/>
                          <m:endChr m:val="]"/>
                          <m:ctrlPr>
                            <w:ins w:id="151" w:author="moslem asaad" w:date="2022-02-23T17:59:00Z">
                              <w:rPr>
                                <w:rFonts w:ascii="Cambria Math" w:hAnsi="Cambria Math"/>
                                <w:i/>
                              </w:rPr>
                            </w:ins>
                          </m:ctrlPr>
                        </m:dPr>
                        <m:e>
                          <m:r>
                            <w:ins w:id="152" w:author="moslem asaad" w:date="2022-02-23T17:59:00Z">
                              <w:rPr>
                                <w:rFonts w:ascii="Cambria Math" w:hAnsi="Cambria Math"/>
                              </w:rPr>
                              <m:t>i-1</m:t>
                            </w:ins>
                          </m:r>
                        </m:e>
                      </m:d>
                    </m:sub>
                  </m:sSub>
                </m:den>
              </m:f>
            </m:oMath>
          </w:p>
          <w:p w14:paraId="3F3CB7FA" w14:textId="0FE7F112" w:rsidR="00820E20" w:rsidRDefault="00820E20" w:rsidP="00820E20">
            <w:pPr>
              <w:rPr>
                <w:ins w:id="153" w:author="moslem asaad" w:date="2022-02-23T17:53:00Z"/>
              </w:rPr>
            </w:pPr>
          </w:p>
          <w:p w14:paraId="50180BF7" w14:textId="7554737A" w:rsidR="00820E20" w:rsidRDefault="00820E20" w:rsidP="00820E20">
            <w:pPr>
              <w:rPr>
                <w:ins w:id="154" w:author="moslem asaad" w:date="2022-02-23T17:53:00Z"/>
              </w:rPr>
            </w:pPr>
          </w:p>
          <w:p w14:paraId="43DEF30D" w14:textId="77777777" w:rsidR="00820E20" w:rsidRDefault="00820E20" w:rsidP="00820E20">
            <w:pPr>
              <w:rPr>
                <w:ins w:id="155" w:author="moslem asaad" w:date="2022-02-23T17:49:00Z"/>
              </w:rPr>
            </w:pPr>
          </w:p>
          <w:p w14:paraId="3FECE7C8" w14:textId="155AC4E3" w:rsidR="00820E20" w:rsidRDefault="00820E20" w:rsidP="00B120CB">
            <w:pPr>
              <w:rPr>
                <w:ins w:id="156" w:author="moslem asaad" w:date="2022-02-23T17:49:00Z"/>
              </w:rPr>
            </w:pPr>
            <w:ins w:id="157" w:author="moslem asaad" w:date="2022-02-23T17:49:00Z">
              <w:r>
                <w:t xml:space="preserve">Here is an example of the representation of the </w:t>
              </w:r>
              <w:proofErr w:type="gramStart"/>
              <w:r>
                <w:t>matrix :</w:t>
              </w:r>
              <w:proofErr w:type="gramEnd"/>
              <w:r>
                <w:t xml:space="preserve"> </w:t>
              </w:r>
            </w:ins>
          </w:p>
          <w:p w14:paraId="563FEE90" w14:textId="02643612" w:rsidR="00820E20" w:rsidRPr="00820E20" w:rsidRDefault="00820E20" w:rsidP="00B120CB">
            <w:pPr>
              <w:rPr>
                <w:ins w:id="158" w:author="moslem asaad" w:date="2022-02-23T17:49:00Z"/>
                <w:highlight w:val="yellow"/>
                <w:rPrChange w:id="159" w:author="moslem asaad" w:date="2022-02-23T17:50:00Z">
                  <w:rPr>
                    <w:ins w:id="160" w:author="moslem asaad" w:date="2022-02-23T17:49:00Z"/>
                  </w:rPr>
                </w:rPrChange>
              </w:rPr>
            </w:pPr>
            <w:ins w:id="161" w:author="moslem asaad" w:date="2022-02-23T17:49:00Z">
              <w:r w:rsidRPr="00820E20">
                <w:rPr>
                  <w:highlight w:val="yellow"/>
                  <w:rPrChange w:id="162" w:author="moslem asaad" w:date="2022-02-23T17:50:00Z">
                    <w:rPr/>
                  </w:rPrChange>
                </w:rPr>
                <w:t xml:space="preserve">B0 C0 </w:t>
              </w:r>
            </w:ins>
            <w:ins w:id="163" w:author="moslem asaad" w:date="2022-02-23T17:50:00Z">
              <w:r w:rsidRPr="00820E20">
                <w:rPr>
                  <w:highlight w:val="yellow"/>
                  <w:rPrChange w:id="164" w:author="moslem asaad" w:date="2022-02-23T17:50:00Z">
                    <w:rPr/>
                  </w:rPrChange>
                </w:rPr>
                <w:t xml:space="preserve"> </w:t>
              </w:r>
              <w:r>
                <w:rPr>
                  <w:highlight w:val="yellow"/>
                </w:rPr>
                <w:t xml:space="preserve"> </w:t>
              </w:r>
            </w:ins>
            <w:ins w:id="165" w:author="moslem asaad" w:date="2022-02-23T17:49:00Z">
              <w:r w:rsidRPr="00820E20">
                <w:rPr>
                  <w:highlight w:val="yellow"/>
                  <w:rPrChange w:id="166" w:author="moslem asaad" w:date="2022-02-23T17:50:00Z">
                    <w:rPr/>
                  </w:rPrChange>
                </w:rPr>
                <w:t>0</w:t>
              </w:r>
            </w:ins>
          </w:p>
          <w:p w14:paraId="31C87822" w14:textId="72656A4C" w:rsidR="00820E20" w:rsidRPr="00820E20" w:rsidRDefault="00820E20" w:rsidP="00B120CB">
            <w:pPr>
              <w:rPr>
                <w:ins w:id="167" w:author="moslem asaad" w:date="2022-02-23T17:49:00Z"/>
                <w:highlight w:val="yellow"/>
                <w:rPrChange w:id="168" w:author="moslem asaad" w:date="2022-02-23T17:50:00Z">
                  <w:rPr>
                    <w:ins w:id="169" w:author="moslem asaad" w:date="2022-02-23T17:49:00Z"/>
                  </w:rPr>
                </w:rPrChange>
              </w:rPr>
            </w:pPr>
            <w:ins w:id="170" w:author="moslem asaad" w:date="2022-02-23T17:49:00Z">
              <w:r w:rsidRPr="00820E20">
                <w:rPr>
                  <w:highlight w:val="yellow"/>
                  <w:rPrChange w:id="171" w:author="moslem asaad" w:date="2022-02-23T17:50:00Z">
                    <w:rPr/>
                  </w:rPrChange>
                </w:rPr>
                <w:t>A0 B1 C1</w:t>
              </w:r>
            </w:ins>
          </w:p>
          <w:p w14:paraId="37ABE6DD" w14:textId="24707C36" w:rsidR="00820E20" w:rsidRDefault="00820E20" w:rsidP="00B120CB">
            <w:pPr>
              <w:rPr>
                <w:ins w:id="172" w:author="moslem asaad" w:date="2022-02-23T17:53:00Z"/>
              </w:rPr>
            </w:pPr>
            <w:ins w:id="173" w:author="moslem asaad" w:date="2022-02-23T17:50:00Z">
              <w:r w:rsidRPr="00820E20">
                <w:rPr>
                  <w:highlight w:val="yellow"/>
                  <w:rPrChange w:id="174" w:author="moslem asaad" w:date="2022-02-23T17:50:00Z">
                    <w:rPr/>
                  </w:rPrChange>
                </w:rPr>
                <w:t>0   A1 B2</w:t>
              </w:r>
            </w:ins>
          </w:p>
          <w:p w14:paraId="0A59E4E2" w14:textId="45EDDDE1" w:rsidR="00820E20" w:rsidRDefault="000041AD" w:rsidP="00B120CB">
            <w:pPr>
              <w:rPr>
                <w:ins w:id="175" w:author="moslem asaad" w:date="2022-02-23T18:25:00Z"/>
              </w:rPr>
            </w:pPr>
            <w:ins w:id="176" w:author="moslem asaad" w:date="2022-02-23T18:15:00Z">
              <w:r>
                <w:t xml:space="preserve">D </w:t>
              </w:r>
              <w:proofErr w:type="gramStart"/>
              <w:r>
                <w:t>-  array</w:t>
              </w:r>
              <w:proofErr w:type="gramEnd"/>
              <w:r>
                <w:t xml:space="preserve"> of length (</w:t>
              </w:r>
              <w:proofErr w:type="spellStart"/>
              <w:r>
                <w:t>len</w:t>
              </w:r>
              <w:proofErr w:type="spellEnd"/>
              <w:r>
                <w:t>(</w:t>
              </w:r>
              <w:proofErr w:type="spellStart"/>
              <w:r>
                <w:t>xpoints</w:t>
              </w:r>
              <w:proofErr w:type="spellEnd"/>
              <w:r>
                <w:t xml:space="preserve">)) , it is the </w:t>
              </w:r>
            </w:ins>
            <w:ins w:id="177" w:author="moslem asaad" w:date="2022-02-23T18:16:00Z">
              <w:r>
                <w:t>result of the equation matrixes</w:t>
              </w:r>
            </w:ins>
            <w:ins w:id="178" w:author="moslem asaad" w:date="2022-02-23T18:17:00Z">
              <w:r w:rsidR="00655247">
                <w:t xml:space="preserve"> (the right hand side of the equation)</w:t>
              </w:r>
            </w:ins>
            <w:ins w:id="179" w:author="moslem asaad" w:date="2022-02-23T18:16:00Z">
              <w:r>
                <w:t xml:space="preserve"> , solved in </w:t>
              </w:r>
              <w:proofErr w:type="spellStart"/>
              <w:r>
                <w:t>comput</w:t>
              </w:r>
            </w:ins>
            <w:ins w:id="180" w:author="moslem asaad" w:date="2022-02-23T18:17:00Z">
              <w:r>
                <w:t>e_</w:t>
              </w:r>
            </w:ins>
            <w:ins w:id="181" w:author="moslem asaad" w:date="2022-02-23T18:25:00Z">
              <w:r w:rsidR="00655247">
                <w:t>right_size</w:t>
              </w:r>
            </w:ins>
            <w:proofErr w:type="spellEnd"/>
            <w:ins w:id="182" w:author="moslem asaad" w:date="2022-02-23T18:17:00Z">
              <w:r>
                <w:t xml:space="preserve"> method </w:t>
              </w:r>
            </w:ins>
          </w:p>
          <w:p w14:paraId="5FBB4E53" w14:textId="77777777" w:rsidR="003735E1" w:rsidRDefault="00655247" w:rsidP="003735E1">
            <w:pPr>
              <w:rPr>
                <w:ins w:id="183" w:author="moslem asaad" w:date="2022-02-23T18:30:00Z"/>
              </w:rPr>
            </w:pPr>
            <w:ins w:id="184" w:author="moslem asaad" w:date="2022-02-23T18:25:00Z">
              <w:r>
                <w:t xml:space="preserve">after </w:t>
              </w:r>
            </w:ins>
            <w:ins w:id="185" w:author="moslem asaad" w:date="2022-02-23T18:26:00Z">
              <w:r>
                <w:t xml:space="preserve">building the </w:t>
              </w:r>
              <w:proofErr w:type="gramStart"/>
              <w:r>
                <w:t>matrixes ,</w:t>
              </w:r>
              <w:proofErr w:type="gramEnd"/>
              <w:r>
                <w:t xml:space="preserve"> now the time to solve the tridiagonal </w:t>
              </w:r>
            </w:ins>
            <w:ins w:id="186" w:author="moslem asaad" w:date="2022-02-23T18:27:00Z">
              <w:r>
                <w:t xml:space="preserve">equation . I </w:t>
              </w:r>
              <w:r w:rsidR="003735E1">
                <w:t xml:space="preserve">make this using Thomas </w:t>
              </w:r>
              <w:proofErr w:type="gramStart"/>
              <w:r w:rsidR="003735E1">
                <w:t xml:space="preserve">algorithm </w:t>
              </w:r>
            </w:ins>
            <w:ins w:id="187" w:author="moslem asaad" w:date="2022-02-23T18:28:00Z">
              <w:r w:rsidR="003735E1">
                <w:t>.</w:t>
              </w:r>
              <w:proofErr w:type="gramEnd"/>
              <w:r w:rsidR="003735E1">
                <w:t xml:space="preserve"> </w:t>
              </w:r>
            </w:ins>
            <w:ins w:id="188" w:author="moslem asaad" w:date="2022-02-23T18:30:00Z">
              <w:r w:rsidR="003735E1">
                <w:t xml:space="preserve">firstly make two arrays of derivation </w:t>
              </w:r>
              <w:proofErr w:type="spellStart"/>
              <w:r w:rsidR="003735E1">
                <w:t>c_tag</w:t>
              </w:r>
              <w:proofErr w:type="spellEnd"/>
              <w:r w:rsidR="003735E1">
                <w:t xml:space="preserve"> and </w:t>
              </w:r>
              <w:proofErr w:type="spellStart"/>
              <w:r w:rsidR="003735E1">
                <w:t>d_tag</w:t>
              </w:r>
              <w:proofErr w:type="spellEnd"/>
              <w:r w:rsidR="003735E1">
                <w:t xml:space="preserve"> of length </w:t>
              </w:r>
              <w:proofErr w:type="spellStart"/>
              <w:r w:rsidR="003735E1">
                <w:t>xpoints</w:t>
              </w:r>
              <w:proofErr w:type="spellEnd"/>
              <w:r w:rsidR="003735E1">
                <w:t xml:space="preserve"> </w:t>
              </w:r>
              <w:proofErr w:type="gramStart"/>
              <w:r w:rsidR="003735E1">
                <w:t>array ;</w:t>
              </w:r>
              <w:proofErr w:type="gramEnd"/>
              <w:r w:rsidR="003735E1">
                <w:t xml:space="preserve"> </w:t>
              </w:r>
            </w:ins>
          </w:p>
          <w:p w14:paraId="590ED6BC" w14:textId="77777777" w:rsidR="00795CEE" w:rsidRPr="00795CEE" w:rsidRDefault="000B39BD" w:rsidP="003735E1">
            <w:pPr>
              <w:rPr>
                <w:ins w:id="189" w:author="moslem asaad" w:date="2022-02-23T18:34:00Z"/>
              </w:rPr>
            </w:pPr>
            <m:oMathPara>
              <m:oMathParaPr>
                <m:jc m:val="left"/>
              </m:oMathParaPr>
              <m:oMath>
                <m:sSub>
                  <m:sSubPr>
                    <m:ctrlPr>
                      <w:ins w:id="190" w:author="moslem asaad" w:date="2022-02-23T18:31:00Z">
                        <w:rPr>
                          <w:rFonts w:ascii="Cambria Math" w:hAnsi="Cambria Math"/>
                          <w:i/>
                        </w:rPr>
                      </w:ins>
                    </m:ctrlPr>
                  </m:sSubPr>
                  <m:e>
                    <m:r>
                      <w:ins w:id="191" w:author="moslem asaad" w:date="2022-02-23T18:31:00Z">
                        <w:rPr>
                          <w:rFonts w:ascii="Cambria Math" w:hAnsi="Cambria Math"/>
                        </w:rPr>
                        <m:t>c</m:t>
                      </w:ins>
                    </m:r>
                  </m:e>
                  <m:sub>
                    <m:r>
                      <w:ins w:id="192" w:author="moslem asaad" w:date="2022-02-23T18:31:00Z">
                        <w:rPr>
                          <w:rFonts w:ascii="Cambria Math" w:hAnsi="Cambria Math"/>
                        </w:rPr>
                        <m:t>tag</m:t>
                      </w:ins>
                    </m:r>
                  </m:sub>
                </m:sSub>
                <m:r>
                  <w:ins w:id="193" w:author="moslem asaad" w:date="2022-02-23T18:31:00Z">
                    <w:rPr>
                      <w:rFonts w:ascii="Cambria Math" w:hAnsi="Cambria Math"/>
                    </w:rPr>
                    <m:t>:</m:t>
                  </w:ins>
                </m:r>
                <m:sSub>
                  <m:sSubPr>
                    <m:ctrlPr>
                      <w:ins w:id="194" w:author="moslem asaad" w:date="2022-02-23T18:31:00Z">
                        <w:rPr>
                          <w:rFonts w:ascii="Cambria Math" w:hAnsi="Cambria Math"/>
                          <w:i/>
                        </w:rPr>
                      </w:ins>
                    </m:ctrlPr>
                  </m:sSubPr>
                  <m:e>
                    <m:r>
                      <w:ins w:id="195" w:author="moslem asaad" w:date="2022-02-23T18:31:00Z">
                        <w:rPr>
                          <w:rFonts w:ascii="Cambria Math" w:hAnsi="Cambria Math"/>
                        </w:rPr>
                        <m:t>c</m:t>
                      </w:ins>
                    </m:r>
                  </m:e>
                  <m:sub>
                    <m:r>
                      <w:ins w:id="196" w:author="moslem asaad" w:date="2022-02-23T18:31:00Z">
                        <w:rPr>
                          <w:rFonts w:ascii="Cambria Math" w:hAnsi="Cambria Math"/>
                        </w:rPr>
                        <m:t>tag0</m:t>
                      </w:ins>
                    </m:r>
                  </m:sub>
                </m:sSub>
                <m:r>
                  <w:ins w:id="197" w:author="moslem asaad" w:date="2022-02-23T18:31:00Z">
                    <w:rPr>
                      <w:rFonts w:ascii="Cambria Math" w:hAnsi="Cambria Math"/>
                    </w:rPr>
                    <m:t>=</m:t>
                  </w:ins>
                </m:r>
                <m:f>
                  <m:fPr>
                    <m:ctrlPr>
                      <w:ins w:id="198" w:author="moslem asaad" w:date="2022-02-23T18:31:00Z">
                        <w:rPr>
                          <w:rFonts w:ascii="Cambria Math" w:hAnsi="Cambria Math"/>
                          <w:i/>
                        </w:rPr>
                      </w:ins>
                    </m:ctrlPr>
                  </m:fPr>
                  <m:num>
                    <m:sSub>
                      <m:sSubPr>
                        <m:ctrlPr>
                          <w:ins w:id="199" w:author="moslem asaad" w:date="2022-02-23T18:31:00Z">
                            <w:rPr>
                              <w:rFonts w:ascii="Cambria Math" w:hAnsi="Cambria Math"/>
                              <w:i/>
                            </w:rPr>
                          </w:ins>
                        </m:ctrlPr>
                      </m:sSubPr>
                      <m:e>
                        <m:r>
                          <w:ins w:id="200" w:author="moslem asaad" w:date="2022-02-23T18:31:00Z">
                            <w:rPr>
                              <w:rFonts w:ascii="Cambria Math" w:hAnsi="Cambria Math"/>
                            </w:rPr>
                            <m:t>C</m:t>
                          </w:ins>
                        </m:r>
                      </m:e>
                      <m:sub>
                        <m:r>
                          <w:ins w:id="201" w:author="moslem asaad" w:date="2022-02-23T18:31:00Z">
                            <w:rPr>
                              <w:rFonts w:ascii="Cambria Math" w:hAnsi="Cambria Math"/>
                            </w:rPr>
                            <m:t>0</m:t>
                          </w:ins>
                        </m:r>
                      </m:sub>
                    </m:sSub>
                  </m:num>
                  <m:den>
                    <m:sSub>
                      <m:sSubPr>
                        <m:ctrlPr>
                          <w:ins w:id="202" w:author="moslem asaad" w:date="2022-02-23T18:31:00Z">
                            <w:rPr>
                              <w:rFonts w:ascii="Cambria Math" w:hAnsi="Cambria Math"/>
                              <w:i/>
                            </w:rPr>
                          </w:ins>
                        </m:ctrlPr>
                      </m:sSubPr>
                      <m:e>
                        <m:r>
                          <w:ins w:id="203" w:author="moslem asaad" w:date="2022-02-23T18:31:00Z">
                            <w:rPr>
                              <w:rFonts w:ascii="Cambria Math" w:hAnsi="Cambria Math"/>
                            </w:rPr>
                            <m:t>D</m:t>
                          </w:ins>
                        </m:r>
                      </m:e>
                      <m:sub>
                        <m:r>
                          <w:ins w:id="204" w:author="moslem asaad" w:date="2022-02-23T18:31:00Z">
                            <w:rPr>
                              <w:rFonts w:ascii="Cambria Math" w:hAnsi="Cambria Math"/>
                            </w:rPr>
                            <m:t>0</m:t>
                          </w:ins>
                        </m:r>
                      </m:sub>
                    </m:sSub>
                  </m:den>
                </m:f>
                <m:r>
                  <w:ins w:id="205" w:author="moslem asaad" w:date="2022-02-23T18:31:00Z">
                    <w:rPr>
                      <w:rFonts w:ascii="Cambria Math" w:hAnsi="Cambria Math"/>
                    </w:rPr>
                    <m:t xml:space="preserve">, </m:t>
                  </w:ins>
                </m:r>
                <m:sSub>
                  <m:sSubPr>
                    <m:ctrlPr>
                      <w:ins w:id="206" w:author="moslem asaad" w:date="2022-02-23T18:31:00Z">
                        <w:rPr>
                          <w:rFonts w:ascii="Cambria Math" w:hAnsi="Cambria Math"/>
                          <w:i/>
                        </w:rPr>
                      </w:ins>
                    </m:ctrlPr>
                  </m:sSubPr>
                  <m:e>
                    <m:r>
                      <w:ins w:id="207" w:author="moslem asaad" w:date="2022-02-23T18:31:00Z">
                        <w:rPr>
                          <w:rFonts w:ascii="Cambria Math" w:hAnsi="Cambria Math"/>
                        </w:rPr>
                        <m:t>c</m:t>
                      </w:ins>
                    </m:r>
                  </m:e>
                  <m:sub>
                    <m:r>
                      <w:ins w:id="208" w:author="moslem asaad" w:date="2022-02-23T18:31:00Z">
                        <w:rPr>
                          <w:rFonts w:ascii="Cambria Math" w:hAnsi="Cambria Math"/>
                        </w:rPr>
                        <m:t>tagi</m:t>
                      </w:ins>
                    </m:r>
                  </m:sub>
                </m:sSub>
                <m:r>
                  <w:ins w:id="209" w:author="moslem asaad" w:date="2022-02-23T18:31:00Z">
                    <w:rPr>
                      <w:rFonts w:ascii="Cambria Math" w:hAnsi="Cambria Math"/>
                    </w:rPr>
                    <m:t>=</m:t>
                  </w:ins>
                </m:r>
                <m:f>
                  <m:fPr>
                    <m:ctrlPr>
                      <w:ins w:id="210" w:author="moslem asaad" w:date="2022-02-23T18:31:00Z">
                        <w:rPr>
                          <w:rFonts w:ascii="Cambria Math" w:hAnsi="Cambria Math"/>
                          <w:i/>
                        </w:rPr>
                      </w:ins>
                    </m:ctrlPr>
                  </m:fPr>
                  <m:num>
                    <m:sSub>
                      <m:sSubPr>
                        <m:ctrlPr>
                          <w:ins w:id="211" w:author="moslem asaad" w:date="2022-02-23T18:33:00Z">
                            <w:rPr>
                              <w:rFonts w:ascii="Cambria Math" w:hAnsi="Cambria Math"/>
                              <w:i/>
                            </w:rPr>
                          </w:ins>
                        </m:ctrlPr>
                      </m:sSubPr>
                      <m:e>
                        <m:r>
                          <w:ins w:id="212" w:author="moslem asaad" w:date="2022-02-23T18:33:00Z">
                            <w:rPr>
                              <w:rFonts w:ascii="Cambria Math" w:hAnsi="Cambria Math"/>
                            </w:rPr>
                            <m:t>C</m:t>
                          </w:ins>
                        </m:r>
                      </m:e>
                      <m:sub>
                        <m:r>
                          <w:ins w:id="213" w:author="moslem asaad" w:date="2022-02-23T18:33:00Z">
                            <w:rPr>
                              <w:rFonts w:ascii="Cambria Math" w:hAnsi="Cambria Math"/>
                            </w:rPr>
                            <m:t>i</m:t>
                          </w:ins>
                        </m:r>
                      </m:sub>
                    </m:sSub>
                  </m:num>
                  <m:den>
                    <m:sSub>
                      <m:sSubPr>
                        <m:ctrlPr>
                          <w:ins w:id="214" w:author="moslem asaad" w:date="2022-02-23T18:32:00Z">
                            <w:rPr>
                              <w:rFonts w:ascii="Cambria Math" w:hAnsi="Cambria Math"/>
                              <w:i/>
                            </w:rPr>
                          </w:ins>
                        </m:ctrlPr>
                      </m:sSubPr>
                      <m:e>
                        <m:r>
                          <w:ins w:id="215" w:author="moslem asaad" w:date="2022-02-23T18:33:00Z">
                            <w:rPr>
                              <w:rFonts w:ascii="Cambria Math" w:hAnsi="Cambria Math"/>
                            </w:rPr>
                            <m:t>B</m:t>
                          </w:ins>
                        </m:r>
                      </m:e>
                      <m:sub>
                        <m:r>
                          <w:ins w:id="216" w:author="moslem asaad" w:date="2022-02-23T18:32:00Z">
                            <w:rPr>
                              <w:rFonts w:ascii="Cambria Math" w:hAnsi="Cambria Math"/>
                            </w:rPr>
                            <m:t>i</m:t>
                          </w:ins>
                        </m:r>
                      </m:sub>
                    </m:sSub>
                    <m:r>
                      <w:ins w:id="217" w:author="moslem asaad" w:date="2022-02-23T18:32:00Z">
                        <w:rPr>
                          <w:rFonts w:ascii="Cambria Math" w:hAnsi="Cambria Math"/>
                        </w:rPr>
                        <m:t>-</m:t>
                      </w:ins>
                    </m:r>
                    <m:sSub>
                      <m:sSubPr>
                        <m:ctrlPr>
                          <w:ins w:id="218" w:author="moslem asaad" w:date="2022-02-23T18:32:00Z">
                            <w:rPr>
                              <w:rFonts w:ascii="Cambria Math" w:hAnsi="Cambria Math"/>
                              <w:i/>
                            </w:rPr>
                          </w:ins>
                        </m:ctrlPr>
                      </m:sSubPr>
                      <m:e>
                        <m:r>
                          <w:ins w:id="219" w:author="moslem asaad" w:date="2022-02-23T18:32:00Z">
                            <w:rPr>
                              <w:rFonts w:ascii="Cambria Math" w:hAnsi="Cambria Math"/>
                            </w:rPr>
                            <m:t>c</m:t>
                          </w:ins>
                        </m:r>
                      </m:e>
                      <m:sub>
                        <m:r>
                          <w:ins w:id="220" w:author="moslem asaad" w:date="2022-02-23T18:32:00Z">
                            <w:rPr>
                              <w:rFonts w:ascii="Cambria Math" w:hAnsi="Cambria Math"/>
                            </w:rPr>
                            <m:t>tagi-1</m:t>
                          </w:ins>
                        </m:r>
                      </m:sub>
                    </m:sSub>
                    <m:sSub>
                      <m:sSubPr>
                        <m:ctrlPr>
                          <w:ins w:id="221" w:author="moslem asaad" w:date="2022-02-23T18:32:00Z">
                            <w:rPr>
                              <w:rFonts w:ascii="Cambria Math" w:hAnsi="Cambria Math"/>
                              <w:i/>
                            </w:rPr>
                          </w:ins>
                        </m:ctrlPr>
                      </m:sSubPr>
                      <m:e>
                        <m:sSub>
                          <m:sSubPr>
                            <m:ctrlPr>
                              <w:ins w:id="222" w:author="moslem asaad" w:date="2022-02-23T18:32:00Z">
                                <w:rPr>
                                  <w:rFonts w:ascii="Cambria Math" w:hAnsi="Cambria Math"/>
                                  <w:i/>
                                </w:rPr>
                              </w:ins>
                            </m:ctrlPr>
                          </m:sSubPr>
                          <m:e>
                            <m:r>
                              <w:ins w:id="223" w:author="moslem asaad" w:date="2022-02-23T18:32:00Z">
                                <w:rPr>
                                  <w:rFonts w:ascii="Cambria Math" w:hAnsi="Cambria Math"/>
                                </w:rPr>
                                <m:t>A</m:t>
                              </w:ins>
                            </m:r>
                          </m:e>
                          <m:sub>
                            <m:r>
                              <w:ins w:id="224" w:author="moslem asaad" w:date="2022-02-23T18:32:00Z">
                                <w:rPr>
                                  <w:rFonts w:ascii="Cambria Math" w:hAnsi="Cambria Math"/>
                                </w:rPr>
                                <m:t>i</m:t>
                              </w:ins>
                            </m:r>
                          </m:sub>
                        </m:sSub>
                      </m:e>
                      <m:sub>
                        <m:r>
                          <w:ins w:id="225" w:author="moslem asaad" w:date="2022-02-23T18:32:00Z">
                            <w:rPr>
                              <w:rFonts w:ascii="Cambria Math" w:hAnsi="Cambria Math"/>
                            </w:rPr>
                            <m:t>-1</m:t>
                          </w:ins>
                        </m:r>
                      </m:sub>
                    </m:sSub>
                    <m:r>
                      <w:ins w:id="226" w:author="moslem asaad" w:date="2022-02-23T18:32:00Z">
                        <w:rPr>
                          <w:rFonts w:ascii="Cambria Math" w:hAnsi="Cambria Math"/>
                        </w:rPr>
                        <m:t xml:space="preserve"> </m:t>
                      </w:ins>
                    </m:r>
                  </m:den>
                </m:f>
                <m:r>
                  <w:ins w:id="227" w:author="moslem asaad" w:date="2022-02-23T18:33:00Z">
                    <w:rPr>
                      <w:rFonts w:ascii="Cambria Math" w:hAnsi="Cambria Math"/>
                    </w:rPr>
                    <m:t xml:space="preserve"> , </m:t>
                  </w:ins>
                </m:r>
                <m:sSub>
                  <m:sSubPr>
                    <m:ctrlPr>
                      <w:ins w:id="228" w:author="moslem asaad" w:date="2022-02-23T18:33:00Z">
                        <w:rPr>
                          <w:rFonts w:ascii="Cambria Math" w:hAnsi="Cambria Math"/>
                          <w:i/>
                        </w:rPr>
                      </w:ins>
                    </m:ctrlPr>
                  </m:sSubPr>
                  <m:e>
                    <m:r>
                      <w:ins w:id="229" w:author="moslem asaad" w:date="2022-02-23T18:34:00Z">
                        <w:rPr>
                          <w:rFonts w:ascii="Cambria Math" w:hAnsi="Cambria Math"/>
                        </w:rPr>
                        <m:t xml:space="preserve">   </m:t>
                      </w:ins>
                    </m:r>
                    <m:r>
                      <w:ins w:id="230" w:author="moslem asaad" w:date="2022-02-23T18:33:00Z">
                        <w:rPr>
                          <w:rFonts w:ascii="Cambria Math" w:hAnsi="Cambria Math"/>
                        </w:rPr>
                        <m:t>c</m:t>
                      </w:ins>
                    </m:r>
                  </m:e>
                  <m:sub>
                    <m:r>
                      <w:ins w:id="231" w:author="moslem asaad" w:date="2022-02-23T18:33:00Z">
                        <w:rPr>
                          <w:rFonts w:ascii="Cambria Math" w:hAnsi="Cambria Math"/>
                        </w:rPr>
                        <m:t>ta</m:t>
                      </w:ins>
                    </m:r>
                    <m:sSub>
                      <m:sSubPr>
                        <m:ctrlPr>
                          <w:ins w:id="232" w:author="moslem asaad" w:date="2022-02-23T18:33:00Z">
                            <w:rPr>
                              <w:rFonts w:ascii="Cambria Math" w:hAnsi="Cambria Math"/>
                              <w:i/>
                            </w:rPr>
                          </w:ins>
                        </m:ctrlPr>
                      </m:sSubPr>
                      <m:e>
                        <m:r>
                          <w:ins w:id="233" w:author="moslem asaad" w:date="2022-02-23T18:33:00Z">
                            <w:rPr>
                              <w:rFonts w:ascii="Cambria Math" w:hAnsi="Cambria Math"/>
                            </w:rPr>
                            <m:t>g</m:t>
                          </w:ins>
                        </m:r>
                      </m:e>
                      <m:sub>
                        <m:sSub>
                          <m:sSubPr>
                            <m:ctrlPr>
                              <w:ins w:id="234" w:author="moslem asaad" w:date="2022-02-23T18:33:00Z">
                                <w:rPr>
                                  <w:rFonts w:ascii="Cambria Math" w:hAnsi="Cambria Math"/>
                                  <w:i/>
                                </w:rPr>
                              </w:ins>
                            </m:ctrlPr>
                          </m:sSubPr>
                          <m:e>
                            <m:r>
                              <w:ins w:id="235" w:author="moslem asaad" w:date="2022-02-23T18:33:00Z">
                                <w:rPr>
                                  <w:rFonts w:ascii="Cambria Math" w:hAnsi="Cambria Math"/>
                                </w:rPr>
                                <m:t>n</m:t>
                              </w:ins>
                            </m:r>
                          </m:e>
                          <m:sub>
                            <m:r>
                              <w:ins w:id="236" w:author="moslem asaad" w:date="2022-02-23T18:33:00Z">
                                <w:rPr>
                                  <w:rFonts w:ascii="Cambria Math" w:hAnsi="Cambria Math"/>
                                </w:rPr>
                                <m:t>-1</m:t>
                              </w:ins>
                            </m:r>
                          </m:sub>
                        </m:sSub>
                      </m:sub>
                    </m:sSub>
                  </m:sub>
                </m:sSub>
                <m:r>
                  <w:ins w:id="237" w:author="moslem asaad" w:date="2022-02-23T18:34:00Z">
                    <w:rPr>
                      <w:rFonts w:ascii="Cambria Math" w:hAnsi="Cambria Math"/>
                    </w:rPr>
                    <m:t>=0</m:t>
                  </w:ins>
                </m:r>
              </m:oMath>
            </m:oMathPara>
          </w:p>
          <w:p w14:paraId="3B021A70" w14:textId="6414005C" w:rsidR="00795CEE" w:rsidRPr="00795CEE" w:rsidRDefault="00655247" w:rsidP="00795CEE">
            <w:pPr>
              <w:rPr>
                <w:ins w:id="238" w:author="moslem asaad" w:date="2022-02-23T18:35:00Z"/>
              </w:rPr>
            </w:pPr>
            <w:ins w:id="239" w:author="moslem asaad" w:date="2022-02-23T18:26:00Z">
              <w:r>
                <w:t xml:space="preserve"> </w:t>
              </w:r>
            </w:ins>
            <m:oMath>
              <m:sSub>
                <m:sSubPr>
                  <m:ctrlPr>
                    <w:ins w:id="240" w:author="moslem asaad" w:date="2022-02-23T18:34:00Z">
                      <w:rPr>
                        <w:rFonts w:ascii="Cambria Math" w:hAnsi="Cambria Math"/>
                        <w:i/>
                      </w:rPr>
                    </w:ins>
                  </m:ctrlPr>
                </m:sSubPr>
                <m:e>
                  <m:r>
                    <w:ins w:id="241" w:author="moslem asaad" w:date="2022-02-23T18:34:00Z">
                      <w:rPr>
                        <w:rFonts w:ascii="Cambria Math" w:hAnsi="Cambria Math"/>
                      </w:rPr>
                      <m:t>d</m:t>
                    </w:ins>
                  </m:r>
                </m:e>
                <m:sub>
                  <m:r>
                    <w:ins w:id="242" w:author="moslem asaad" w:date="2022-02-23T18:34:00Z">
                      <w:rPr>
                        <w:rFonts w:ascii="Cambria Math" w:hAnsi="Cambria Math"/>
                      </w:rPr>
                      <m:t>tag</m:t>
                    </w:ins>
                  </m:r>
                </m:sub>
              </m:sSub>
              <m:r>
                <w:ins w:id="243" w:author="moslem asaad" w:date="2022-02-23T18:35:00Z">
                  <w:rPr>
                    <w:rFonts w:ascii="Cambria Math" w:hAnsi="Cambria Math"/>
                  </w:rPr>
                  <m:t xml:space="preserve">: </m:t>
                </w:ins>
              </m:r>
              <m:sSub>
                <m:sSubPr>
                  <m:ctrlPr>
                    <w:ins w:id="244" w:author="moslem asaad" w:date="2022-02-23T18:35:00Z">
                      <w:rPr>
                        <w:rFonts w:ascii="Cambria Math" w:hAnsi="Cambria Math"/>
                        <w:i/>
                      </w:rPr>
                    </w:ins>
                  </m:ctrlPr>
                </m:sSubPr>
                <m:e>
                  <m:r>
                    <w:ins w:id="245" w:author="moslem asaad" w:date="2022-02-23T18:35:00Z">
                      <w:rPr>
                        <w:rFonts w:ascii="Cambria Math" w:hAnsi="Cambria Math"/>
                      </w:rPr>
                      <m:t>d</m:t>
                    </w:ins>
                  </m:r>
                </m:e>
                <m:sub>
                  <m:r>
                    <w:ins w:id="246" w:author="moslem asaad" w:date="2022-02-23T18:35:00Z">
                      <w:rPr>
                        <w:rFonts w:ascii="Cambria Math" w:hAnsi="Cambria Math"/>
                      </w:rPr>
                      <m:t>tag0</m:t>
                    </w:ins>
                  </m:r>
                </m:sub>
              </m:sSub>
              <m:r>
                <w:ins w:id="247" w:author="moslem asaad" w:date="2022-02-23T18:35:00Z">
                  <w:rPr>
                    <w:rFonts w:ascii="Cambria Math" w:hAnsi="Cambria Math"/>
                  </w:rPr>
                  <m:t>=</m:t>
                </w:ins>
              </m:r>
              <m:f>
                <m:fPr>
                  <m:ctrlPr>
                    <w:ins w:id="248" w:author="moslem asaad" w:date="2022-02-23T18:35:00Z">
                      <w:rPr>
                        <w:rFonts w:ascii="Cambria Math" w:hAnsi="Cambria Math"/>
                        <w:i/>
                      </w:rPr>
                    </w:ins>
                  </m:ctrlPr>
                </m:fPr>
                <m:num>
                  <m:sSub>
                    <m:sSubPr>
                      <m:ctrlPr>
                        <w:ins w:id="249" w:author="moslem asaad" w:date="2022-02-23T18:35:00Z">
                          <w:rPr>
                            <w:rFonts w:ascii="Cambria Math" w:hAnsi="Cambria Math"/>
                            <w:i/>
                          </w:rPr>
                        </w:ins>
                      </m:ctrlPr>
                    </m:sSubPr>
                    <m:e>
                      <m:r>
                        <w:ins w:id="250" w:author="moslem asaad" w:date="2022-02-23T18:35:00Z">
                          <w:rPr>
                            <w:rFonts w:ascii="Cambria Math" w:hAnsi="Cambria Math"/>
                          </w:rPr>
                          <m:t>D</m:t>
                        </w:ins>
                      </m:r>
                    </m:e>
                    <m:sub>
                      <m:r>
                        <w:ins w:id="251" w:author="moslem asaad" w:date="2022-02-23T18:35:00Z">
                          <w:rPr>
                            <w:rFonts w:ascii="Cambria Math" w:hAnsi="Cambria Math"/>
                          </w:rPr>
                          <m:t>0</m:t>
                        </w:ins>
                      </m:r>
                    </m:sub>
                  </m:sSub>
                </m:num>
                <m:den>
                  <m:sSub>
                    <m:sSubPr>
                      <m:ctrlPr>
                        <w:ins w:id="252" w:author="moslem asaad" w:date="2022-02-23T18:35:00Z">
                          <w:rPr>
                            <w:rFonts w:ascii="Cambria Math" w:hAnsi="Cambria Math"/>
                            <w:i/>
                          </w:rPr>
                        </w:ins>
                      </m:ctrlPr>
                    </m:sSubPr>
                    <m:e>
                      <m:r>
                        <w:ins w:id="253" w:author="moslem asaad" w:date="2022-02-23T18:35:00Z">
                          <w:rPr>
                            <w:rFonts w:ascii="Cambria Math" w:hAnsi="Cambria Math"/>
                          </w:rPr>
                          <m:t>B</m:t>
                        </w:ins>
                      </m:r>
                    </m:e>
                    <m:sub>
                      <m:r>
                        <w:ins w:id="254" w:author="moslem asaad" w:date="2022-02-23T18:35:00Z">
                          <w:rPr>
                            <w:rFonts w:ascii="Cambria Math" w:hAnsi="Cambria Math"/>
                          </w:rPr>
                          <m:t>0</m:t>
                        </w:ins>
                      </m:r>
                    </m:sub>
                  </m:sSub>
                </m:den>
              </m:f>
              <m:r>
                <w:ins w:id="255" w:author="moslem asaad" w:date="2022-02-23T18:35:00Z">
                  <w:rPr>
                    <w:rFonts w:ascii="Cambria Math" w:hAnsi="Cambria Math"/>
                  </w:rPr>
                  <m:t xml:space="preserve">, </m:t>
                </w:ins>
              </m:r>
              <m:sSub>
                <m:sSubPr>
                  <m:ctrlPr>
                    <w:ins w:id="256" w:author="moslem asaad" w:date="2022-02-23T18:35:00Z">
                      <w:rPr>
                        <w:rFonts w:ascii="Cambria Math" w:hAnsi="Cambria Math"/>
                        <w:i/>
                      </w:rPr>
                    </w:ins>
                  </m:ctrlPr>
                </m:sSubPr>
                <m:e>
                  <m:r>
                    <w:ins w:id="257" w:author="moslem asaad" w:date="2022-02-23T18:36:00Z">
                      <w:rPr>
                        <w:rFonts w:ascii="Cambria Math" w:hAnsi="Cambria Math"/>
                      </w:rPr>
                      <m:t>d</m:t>
                    </w:ins>
                  </m:r>
                </m:e>
                <m:sub>
                  <m:r>
                    <w:ins w:id="258" w:author="moslem asaad" w:date="2022-02-23T18:35:00Z">
                      <w:rPr>
                        <w:rFonts w:ascii="Cambria Math" w:hAnsi="Cambria Math"/>
                      </w:rPr>
                      <m:t>tagi</m:t>
                    </w:ins>
                  </m:r>
                </m:sub>
              </m:sSub>
              <m:r>
                <w:ins w:id="259" w:author="moslem asaad" w:date="2022-02-23T18:35:00Z">
                  <w:rPr>
                    <w:rFonts w:ascii="Cambria Math" w:hAnsi="Cambria Math"/>
                  </w:rPr>
                  <m:t>=</m:t>
                </w:ins>
              </m:r>
              <m:f>
                <m:fPr>
                  <m:ctrlPr>
                    <w:ins w:id="260" w:author="moslem asaad" w:date="2022-02-23T18:35:00Z">
                      <w:rPr>
                        <w:rFonts w:ascii="Cambria Math" w:hAnsi="Cambria Math"/>
                        <w:i/>
                      </w:rPr>
                    </w:ins>
                  </m:ctrlPr>
                </m:fPr>
                <m:num>
                  <m:sSub>
                    <m:sSubPr>
                      <m:ctrlPr>
                        <w:ins w:id="261" w:author="moslem asaad" w:date="2022-02-23T18:35:00Z">
                          <w:rPr>
                            <w:rFonts w:ascii="Cambria Math" w:hAnsi="Cambria Math"/>
                            <w:i/>
                          </w:rPr>
                        </w:ins>
                      </m:ctrlPr>
                    </m:sSubPr>
                    <m:e>
                      <m:r>
                        <w:ins w:id="262" w:author="moslem asaad" w:date="2022-02-23T18:36:00Z">
                          <w:rPr>
                            <w:rFonts w:ascii="Cambria Math" w:hAnsi="Cambria Math"/>
                          </w:rPr>
                          <m:t>D</m:t>
                        </w:ins>
                      </m:r>
                    </m:e>
                    <m:sub>
                      <m:r>
                        <w:ins w:id="263" w:author="moslem asaad" w:date="2022-02-23T18:35:00Z">
                          <w:rPr>
                            <w:rFonts w:ascii="Cambria Math" w:hAnsi="Cambria Math"/>
                          </w:rPr>
                          <m:t>i</m:t>
                        </w:ins>
                      </m:r>
                    </m:sub>
                  </m:sSub>
                  <m:r>
                    <w:ins w:id="264" w:author="moslem asaad" w:date="2022-02-23T18:36:00Z">
                      <w:rPr>
                        <w:rFonts w:ascii="Cambria Math" w:hAnsi="Cambria Math"/>
                      </w:rPr>
                      <m:t>-</m:t>
                    </w:ins>
                  </m:r>
                  <m:sSub>
                    <m:sSubPr>
                      <m:ctrlPr>
                        <w:ins w:id="265" w:author="moslem asaad" w:date="2022-02-23T18:36:00Z">
                          <w:rPr>
                            <w:rFonts w:ascii="Cambria Math" w:hAnsi="Cambria Math"/>
                            <w:i/>
                          </w:rPr>
                        </w:ins>
                      </m:ctrlPr>
                    </m:sSubPr>
                    <m:e>
                      <m:r>
                        <w:ins w:id="266" w:author="moslem asaad" w:date="2022-02-23T18:36:00Z">
                          <w:rPr>
                            <w:rFonts w:ascii="Cambria Math" w:hAnsi="Cambria Math"/>
                          </w:rPr>
                          <m:t>d</m:t>
                        </w:ins>
                      </m:r>
                    </m:e>
                    <m:sub>
                      <m:r>
                        <w:ins w:id="267" w:author="moslem asaad" w:date="2022-02-23T18:36:00Z">
                          <w:rPr>
                            <w:rFonts w:ascii="Cambria Math" w:hAnsi="Cambria Math"/>
                          </w:rPr>
                          <m:t>ta</m:t>
                        </w:ins>
                      </m:r>
                      <m:sSub>
                        <m:sSubPr>
                          <m:ctrlPr>
                            <w:ins w:id="268" w:author="moslem asaad" w:date="2022-02-23T18:36:00Z">
                              <w:rPr>
                                <w:rFonts w:ascii="Cambria Math" w:hAnsi="Cambria Math"/>
                                <w:i/>
                              </w:rPr>
                            </w:ins>
                          </m:ctrlPr>
                        </m:sSubPr>
                        <m:e>
                          <m:r>
                            <w:ins w:id="269" w:author="moslem asaad" w:date="2022-02-23T18:36:00Z">
                              <w:rPr>
                                <w:rFonts w:ascii="Cambria Math" w:hAnsi="Cambria Math"/>
                              </w:rPr>
                              <m:t>g</m:t>
                            </w:ins>
                          </m:r>
                        </m:e>
                        <m:sub>
                          <m:r>
                            <w:ins w:id="270" w:author="moslem asaad" w:date="2022-02-23T18:36:00Z">
                              <w:rPr>
                                <w:rFonts w:ascii="Cambria Math" w:hAnsi="Cambria Math"/>
                              </w:rPr>
                              <m:t>i-1</m:t>
                            </w:ins>
                          </m:r>
                        </m:sub>
                      </m:sSub>
                    </m:sub>
                  </m:sSub>
                  <m:sSub>
                    <m:sSubPr>
                      <m:ctrlPr>
                        <w:ins w:id="271" w:author="moslem asaad" w:date="2022-02-23T18:37:00Z">
                          <w:rPr>
                            <w:rFonts w:ascii="Cambria Math" w:hAnsi="Cambria Math"/>
                            <w:i/>
                          </w:rPr>
                        </w:ins>
                      </m:ctrlPr>
                    </m:sSubPr>
                    <m:e>
                      <m:r>
                        <w:ins w:id="272" w:author="moslem asaad" w:date="2022-02-23T18:37:00Z">
                          <w:rPr>
                            <w:rFonts w:ascii="Cambria Math" w:hAnsi="Cambria Math"/>
                          </w:rPr>
                          <m:t>A</m:t>
                        </w:ins>
                      </m:r>
                    </m:e>
                    <m:sub>
                      <m:r>
                        <w:ins w:id="273" w:author="moslem asaad" w:date="2022-02-23T18:37:00Z">
                          <w:rPr>
                            <w:rFonts w:ascii="Cambria Math" w:hAnsi="Cambria Math"/>
                          </w:rPr>
                          <m:t>i-1</m:t>
                        </w:ins>
                      </m:r>
                    </m:sub>
                  </m:sSub>
                </m:num>
                <m:den>
                  <m:sSub>
                    <m:sSubPr>
                      <m:ctrlPr>
                        <w:ins w:id="274" w:author="moslem asaad" w:date="2022-02-23T18:35:00Z">
                          <w:rPr>
                            <w:rFonts w:ascii="Cambria Math" w:hAnsi="Cambria Math"/>
                            <w:i/>
                          </w:rPr>
                        </w:ins>
                      </m:ctrlPr>
                    </m:sSubPr>
                    <m:e>
                      <m:r>
                        <w:ins w:id="275" w:author="moslem asaad" w:date="2022-02-23T18:35:00Z">
                          <w:rPr>
                            <w:rFonts w:ascii="Cambria Math" w:hAnsi="Cambria Math"/>
                          </w:rPr>
                          <m:t>B</m:t>
                        </w:ins>
                      </m:r>
                    </m:e>
                    <m:sub>
                      <m:r>
                        <w:ins w:id="276" w:author="moslem asaad" w:date="2022-02-23T18:35:00Z">
                          <w:rPr>
                            <w:rFonts w:ascii="Cambria Math" w:hAnsi="Cambria Math"/>
                          </w:rPr>
                          <m:t>i</m:t>
                        </w:ins>
                      </m:r>
                    </m:sub>
                  </m:sSub>
                  <m:r>
                    <w:ins w:id="277" w:author="moslem asaad" w:date="2022-02-23T18:35:00Z">
                      <w:rPr>
                        <w:rFonts w:ascii="Cambria Math" w:hAnsi="Cambria Math"/>
                      </w:rPr>
                      <m:t>-</m:t>
                    </w:ins>
                  </m:r>
                  <m:sSub>
                    <m:sSubPr>
                      <m:ctrlPr>
                        <w:ins w:id="278" w:author="moslem asaad" w:date="2022-02-23T18:35:00Z">
                          <w:rPr>
                            <w:rFonts w:ascii="Cambria Math" w:hAnsi="Cambria Math"/>
                            <w:i/>
                          </w:rPr>
                        </w:ins>
                      </m:ctrlPr>
                    </m:sSubPr>
                    <m:e>
                      <m:r>
                        <w:ins w:id="279" w:author="moslem asaad" w:date="2022-02-23T18:35:00Z">
                          <w:rPr>
                            <w:rFonts w:ascii="Cambria Math" w:hAnsi="Cambria Math"/>
                          </w:rPr>
                          <m:t>c</m:t>
                        </w:ins>
                      </m:r>
                    </m:e>
                    <m:sub>
                      <m:r>
                        <w:ins w:id="280" w:author="moslem asaad" w:date="2022-02-23T18:35:00Z">
                          <w:rPr>
                            <w:rFonts w:ascii="Cambria Math" w:hAnsi="Cambria Math"/>
                          </w:rPr>
                          <m:t>tagi-1</m:t>
                        </w:ins>
                      </m:r>
                    </m:sub>
                  </m:sSub>
                  <m:sSub>
                    <m:sSubPr>
                      <m:ctrlPr>
                        <w:ins w:id="281" w:author="moslem asaad" w:date="2022-02-23T18:35:00Z">
                          <w:rPr>
                            <w:rFonts w:ascii="Cambria Math" w:hAnsi="Cambria Math"/>
                            <w:i/>
                          </w:rPr>
                        </w:ins>
                      </m:ctrlPr>
                    </m:sSubPr>
                    <m:e>
                      <m:sSub>
                        <m:sSubPr>
                          <m:ctrlPr>
                            <w:ins w:id="282" w:author="moslem asaad" w:date="2022-02-23T18:35:00Z">
                              <w:rPr>
                                <w:rFonts w:ascii="Cambria Math" w:hAnsi="Cambria Math"/>
                                <w:i/>
                              </w:rPr>
                            </w:ins>
                          </m:ctrlPr>
                        </m:sSubPr>
                        <m:e>
                          <m:r>
                            <w:ins w:id="283" w:author="moslem asaad" w:date="2022-02-23T18:35:00Z">
                              <w:rPr>
                                <w:rFonts w:ascii="Cambria Math" w:hAnsi="Cambria Math"/>
                              </w:rPr>
                              <m:t>A</m:t>
                            </w:ins>
                          </m:r>
                        </m:e>
                        <m:sub>
                          <m:r>
                            <w:ins w:id="284" w:author="moslem asaad" w:date="2022-02-23T18:35:00Z">
                              <w:rPr>
                                <w:rFonts w:ascii="Cambria Math" w:hAnsi="Cambria Math"/>
                              </w:rPr>
                              <m:t>i</m:t>
                            </w:ins>
                          </m:r>
                        </m:sub>
                      </m:sSub>
                    </m:e>
                    <m:sub>
                      <m:r>
                        <w:ins w:id="285" w:author="moslem asaad" w:date="2022-02-23T18:35:00Z">
                          <w:rPr>
                            <w:rFonts w:ascii="Cambria Math" w:hAnsi="Cambria Math"/>
                          </w:rPr>
                          <m:t>-1</m:t>
                        </w:ins>
                      </m:r>
                    </m:sub>
                  </m:sSub>
                  <m:r>
                    <w:ins w:id="286" w:author="moslem asaad" w:date="2022-02-23T18:35:00Z">
                      <w:rPr>
                        <w:rFonts w:ascii="Cambria Math" w:hAnsi="Cambria Math"/>
                      </w:rPr>
                      <m:t xml:space="preserve"> </m:t>
                    </w:ins>
                  </m:r>
                </m:den>
              </m:f>
              <m:r>
                <w:ins w:id="287" w:author="moslem asaad" w:date="2022-02-23T18:35:00Z">
                  <w:rPr>
                    <w:rFonts w:ascii="Cambria Math" w:hAnsi="Cambria Math"/>
                  </w:rPr>
                  <m:t xml:space="preserve"> </m:t>
                </w:ins>
              </m:r>
            </m:oMath>
          </w:p>
          <w:p w14:paraId="0290C24B" w14:textId="7B6342F3" w:rsidR="00F63F7C" w:rsidRDefault="00F63F7C" w:rsidP="00F63F7C">
            <w:pPr>
              <w:rPr>
                <w:ins w:id="288" w:author="moslem asaad" w:date="2022-02-23T18:42:00Z"/>
                <w:rFonts w:eastAsiaTheme="minorEastAsia"/>
              </w:rPr>
            </w:pPr>
            <w:ins w:id="289" w:author="moslem asaad" w:date="2022-02-23T18:37:00Z">
              <w:r>
                <w:t xml:space="preserve">And the result is </w:t>
              </w:r>
            </w:ins>
            <w:proofErr w:type="spellStart"/>
            <w:ins w:id="290" w:author="moslem asaad" w:date="2022-02-23T18:38:00Z">
              <w:r>
                <w:t>Thomas_</w:t>
              </w:r>
              <w:proofErr w:type="gramStart"/>
              <w:r>
                <w:t>res</w:t>
              </w:r>
              <w:proofErr w:type="spellEnd"/>
              <w:r>
                <w:t xml:space="preserve"> :</w:t>
              </w:r>
              <w:proofErr w:type="gramEnd"/>
              <w:r>
                <w:t xml:space="preserve"> </w:t>
              </w:r>
            </w:ins>
            <m:oMath>
              <m:r>
                <w:ins w:id="291" w:author="moslem asaad" w:date="2022-02-23T18:38:00Z">
                  <w:rPr>
                    <w:rFonts w:ascii="Cambria Math" w:hAnsi="Cambria Math"/>
                  </w:rPr>
                  <m:t>re</m:t>
                </w:ins>
              </m:r>
              <m:sSub>
                <m:sSubPr>
                  <m:ctrlPr>
                    <w:ins w:id="292" w:author="moslem asaad" w:date="2022-02-23T18:38:00Z">
                      <w:rPr>
                        <w:rFonts w:ascii="Cambria Math" w:hAnsi="Cambria Math"/>
                        <w:i/>
                      </w:rPr>
                    </w:ins>
                  </m:ctrlPr>
                </m:sSubPr>
                <m:e>
                  <m:r>
                    <w:ins w:id="293" w:author="moslem asaad" w:date="2022-02-23T18:38:00Z">
                      <w:rPr>
                        <w:rFonts w:ascii="Cambria Math" w:hAnsi="Cambria Math"/>
                      </w:rPr>
                      <m:t>s</m:t>
                    </w:ins>
                  </m:r>
                </m:e>
                <m:sub>
                  <m:r>
                    <w:ins w:id="294" w:author="moslem asaad" w:date="2022-02-23T18:38:00Z">
                      <w:rPr>
                        <w:rFonts w:ascii="Cambria Math" w:hAnsi="Cambria Math"/>
                      </w:rPr>
                      <m:t>i</m:t>
                    </w:ins>
                  </m:r>
                </m:sub>
              </m:sSub>
              <m:r>
                <w:ins w:id="295" w:author="moslem asaad" w:date="2022-02-23T18:38:00Z">
                  <w:rPr>
                    <w:rFonts w:ascii="Cambria Math" w:hAnsi="Cambria Math"/>
                  </w:rPr>
                  <m:t>=</m:t>
                </w:ins>
              </m:r>
              <m:sSub>
                <m:sSubPr>
                  <m:ctrlPr>
                    <w:ins w:id="296" w:author="moslem asaad" w:date="2022-02-23T18:38:00Z">
                      <w:rPr>
                        <w:rFonts w:ascii="Cambria Math" w:hAnsi="Cambria Math"/>
                        <w:i/>
                      </w:rPr>
                    </w:ins>
                  </m:ctrlPr>
                </m:sSubPr>
                <m:e>
                  <m:r>
                    <w:ins w:id="297" w:author="moslem asaad" w:date="2022-02-23T18:38:00Z">
                      <w:rPr>
                        <w:rFonts w:ascii="Cambria Math" w:hAnsi="Cambria Math"/>
                      </w:rPr>
                      <m:t>d</m:t>
                    </w:ins>
                  </m:r>
                </m:e>
                <m:sub>
                  <m:r>
                    <w:ins w:id="298" w:author="moslem asaad" w:date="2022-02-23T18:38:00Z">
                      <w:rPr>
                        <w:rFonts w:ascii="Cambria Math" w:hAnsi="Cambria Math"/>
                      </w:rPr>
                      <m:t>tagi</m:t>
                    </w:ins>
                  </m:r>
                </m:sub>
              </m:sSub>
              <m:r>
                <w:ins w:id="299" w:author="moslem asaad" w:date="2022-02-23T18:38:00Z">
                  <w:rPr>
                    <w:rFonts w:ascii="Cambria Math" w:hAnsi="Cambria Math"/>
                  </w:rPr>
                  <m:t>-</m:t>
                </w:ins>
              </m:r>
              <m:sSub>
                <m:sSubPr>
                  <m:ctrlPr>
                    <w:ins w:id="300" w:author="moslem asaad" w:date="2022-02-23T18:38:00Z">
                      <w:rPr>
                        <w:rFonts w:ascii="Cambria Math" w:hAnsi="Cambria Math"/>
                        <w:i/>
                      </w:rPr>
                    </w:ins>
                  </m:ctrlPr>
                </m:sSubPr>
                <m:e>
                  <m:r>
                    <w:ins w:id="301" w:author="moslem asaad" w:date="2022-02-23T18:38:00Z">
                      <w:rPr>
                        <w:rFonts w:ascii="Cambria Math" w:hAnsi="Cambria Math"/>
                      </w:rPr>
                      <m:t>c</m:t>
                    </w:ins>
                  </m:r>
                </m:e>
                <m:sub>
                  <m:r>
                    <w:ins w:id="302" w:author="moslem asaad" w:date="2022-02-23T18:38:00Z">
                      <w:rPr>
                        <w:rFonts w:ascii="Cambria Math" w:hAnsi="Cambria Math"/>
                      </w:rPr>
                      <m:t>tagi</m:t>
                    </w:ins>
                  </m:r>
                </m:sub>
              </m:sSub>
              <m:r>
                <w:ins w:id="303" w:author="moslem asaad" w:date="2022-02-23T18:39:00Z">
                  <w:rPr>
                    <w:rFonts w:ascii="Cambria Math" w:hAnsi="Cambria Math"/>
                  </w:rPr>
                  <m:t>re</m:t>
                </w:ins>
              </m:r>
              <m:sSub>
                <m:sSubPr>
                  <m:ctrlPr>
                    <w:ins w:id="304" w:author="moslem asaad" w:date="2022-02-23T18:39:00Z">
                      <w:rPr>
                        <w:rFonts w:ascii="Cambria Math" w:hAnsi="Cambria Math"/>
                        <w:i/>
                      </w:rPr>
                    </w:ins>
                  </m:ctrlPr>
                </m:sSubPr>
                <m:e>
                  <m:r>
                    <w:ins w:id="305" w:author="moslem asaad" w:date="2022-02-23T18:39:00Z">
                      <w:rPr>
                        <w:rFonts w:ascii="Cambria Math" w:hAnsi="Cambria Math"/>
                      </w:rPr>
                      <m:t>s</m:t>
                    </w:ins>
                  </m:r>
                </m:e>
                <m:sub>
                  <m:r>
                    <w:ins w:id="306" w:author="moslem asaad" w:date="2022-02-23T18:39:00Z">
                      <w:rPr>
                        <w:rFonts w:ascii="Cambria Math" w:hAnsi="Cambria Math"/>
                      </w:rPr>
                      <m:t>i+1</m:t>
                    </w:ins>
                  </m:r>
                </m:sub>
              </m:sSub>
              <m:r>
                <w:ins w:id="307" w:author="moslem asaad" w:date="2022-02-23T18:39:00Z">
                  <w:rPr>
                    <w:rFonts w:ascii="Cambria Math" w:hAnsi="Cambria Math"/>
                  </w:rPr>
                  <m:t xml:space="preserve"> , re</m:t>
                </w:ins>
              </m:r>
              <m:sSub>
                <m:sSubPr>
                  <m:ctrlPr>
                    <w:ins w:id="308" w:author="moslem asaad" w:date="2022-02-23T18:39:00Z">
                      <w:rPr>
                        <w:rFonts w:ascii="Cambria Math" w:hAnsi="Cambria Math"/>
                        <w:i/>
                      </w:rPr>
                    </w:ins>
                  </m:ctrlPr>
                </m:sSubPr>
                <m:e>
                  <m:r>
                    <w:ins w:id="309" w:author="moslem asaad" w:date="2022-02-23T18:39:00Z">
                      <w:rPr>
                        <w:rFonts w:ascii="Cambria Math" w:hAnsi="Cambria Math"/>
                      </w:rPr>
                      <m:t>s</m:t>
                    </w:ins>
                  </m:r>
                </m:e>
                <m:sub>
                  <m:r>
                    <w:ins w:id="310" w:author="moslem asaad" w:date="2022-02-23T18:39:00Z">
                      <w:rPr>
                        <w:rFonts w:ascii="Cambria Math" w:hAnsi="Cambria Math"/>
                      </w:rPr>
                      <m:t>n-1</m:t>
                    </w:ins>
                  </m:r>
                </m:sub>
              </m:sSub>
              <m:r>
                <w:ins w:id="311" w:author="moslem asaad" w:date="2022-02-23T18:39:00Z">
                  <w:rPr>
                    <w:rFonts w:ascii="Cambria Math" w:hAnsi="Cambria Math"/>
                  </w:rPr>
                  <m:t>=</m:t>
                </w:ins>
              </m:r>
              <m:sSub>
                <m:sSubPr>
                  <m:ctrlPr>
                    <w:ins w:id="312" w:author="moslem asaad" w:date="2022-02-23T18:39:00Z">
                      <w:rPr>
                        <w:rFonts w:ascii="Cambria Math" w:hAnsi="Cambria Math"/>
                        <w:i/>
                      </w:rPr>
                    </w:ins>
                  </m:ctrlPr>
                </m:sSubPr>
                <m:e>
                  <m:r>
                    <w:ins w:id="313" w:author="moslem asaad" w:date="2022-02-23T18:39:00Z">
                      <w:rPr>
                        <w:rFonts w:ascii="Cambria Math" w:hAnsi="Cambria Math"/>
                      </w:rPr>
                      <m:t>d</m:t>
                    </w:ins>
                  </m:r>
                </m:e>
                <m:sub>
                  <m:r>
                    <w:ins w:id="314" w:author="moslem asaad" w:date="2022-02-23T18:39:00Z">
                      <w:rPr>
                        <w:rFonts w:ascii="Cambria Math" w:hAnsi="Cambria Math"/>
                      </w:rPr>
                      <m:t>ta</m:t>
                    </w:ins>
                  </m:r>
                  <m:sSub>
                    <m:sSubPr>
                      <m:ctrlPr>
                        <w:ins w:id="315" w:author="moslem asaad" w:date="2022-02-23T18:39:00Z">
                          <w:rPr>
                            <w:rFonts w:ascii="Cambria Math" w:hAnsi="Cambria Math"/>
                            <w:i/>
                          </w:rPr>
                        </w:ins>
                      </m:ctrlPr>
                    </m:sSubPr>
                    <m:e>
                      <m:r>
                        <w:ins w:id="316" w:author="moslem asaad" w:date="2022-02-23T18:39:00Z">
                          <w:rPr>
                            <w:rFonts w:ascii="Cambria Math" w:hAnsi="Cambria Math"/>
                          </w:rPr>
                          <m:t>g</m:t>
                        </w:ins>
                      </m:r>
                    </m:e>
                    <m:sub>
                      <m:r>
                        <w:ins w:id="317" w:author="moslem asaad" w:date="2022-02-23T18:39:00Z">
                          <w:rPr>
                            <w:rFonts w:ascii="Cambria Math" w:hAnsi="Cambria Math"/>
                          </w:rPr>
                          <m:t>n-1</m:t>
                        </w:ins>
                      </m:r>
                    </m:sub>
                  </m:sSub>
                </m:sub>
              </m:sSub>
            </m:oMath>
            <w:ins w:id="318" w:author="moslem asaad" w:date="2022-02-23T18:40:00Z">
              <w:r>
                <w:rPr>
                  <w:rFonts w:eastAsiaTheme="minorEastAsia"/>
                </w:rPr>
                <w:t xml:space="preserve"> and then calculate the coefficients </w:t>
              </w:r>
            </w:ins>
            <w:ins w:id="319" w:author="moslem asaad" w:date="2022-02-23T18:42:00Z">
              <w:r>
                <w:rPr>
                  <w:rFonts w:eastAsiaTheme="minorEastAsia"/>
                </w:rPr>
                <w:t xml:space="preserve">. </w:t>
              </w:r>
            </w:ins>
          </w:p>
          <w:p w14:paraId="285C5759" w14:textId="4DBA365F" w:rsidR="000041AD" w:rsidRPr="00F63F7C" w:rsidRDefault="00F63F7C" w:rsidP="00F63F7C">
            <w:pPr>
              <w:rPr>
                <w:rFonts w:eastAsiaTheme="minorEastAsia"/>
                <w:rPrChange w:id="320" w:author="moslem asaad" w:date="2022-02-23T18:43:00Z">
                  <w:rPr/>
                </w:rPrChange>
              </w:rPr>
            </w:pPr>
            <w:ins w:id="321" w:author="moslem asaad" w:date="2022-02-23T18:42:00Z">
              <w:r>
                <w:rPr>
                  <w:rFonts w:eastAsiaTheme="minorEastAsia"/>
                </w:rPr>
                <w:t xml:space="preserve">The last step is to evaluate the polynomial after getting the value </w:t>
              </w:r>
              <w:proofErr w:type="gramStart"/>
              <w:r>
                <w:rPr>
                  <w:rFonts w:eastAsiaTheme="minorEastAsia"/>
                </w:rPr>
                <w:t>x .</w:t>
              </w:r>
              <w:proofErr w:type="gramEnd"/>
              <w:r>
                <w:rPr>
                  <w:rFonts w:eastAsiaTheme="minorEastAsia"/>
                </w:rPr>
                <w:t xml:space="preserve"> </w:t>
              </w:r>
            </w:ins>
          </w:p>
          <w:p w14:paraId="7F994773" w14:textId="6BCC64B2" w:rsidR="61534BE7" w:rsidRDefault="61534BE7" w:rsidP="61534BE7"/>
        </w:tc>
      </w:tr>
    </w:tbl>
    <w:p w14:paraId="061962F5" w14:textId="0AD3B5F1" w:rsidR="00853987" w:rsidRDefault="00853987">
      <w:r>
        <w:lastRenderedPageBreak/>
        <w:br w:type="page"/>
      </w:r>
    </w:p>
    <w:p w14:paraId="76F786DC" w14:textId="34D2775E" w:rsidR="006E1D24" w:rsidRDefault="00853987" w:rsidP="006E1D24">
      <w:pPr>
        <w:rPr>
          <w:b/>
          <w:bCs/>
        </w:rPr>
      </w:pPr>
      <w:r w:rsidRPr="76ADABB0">
        <w:rPr>
          <w:b/>
          <w:bCs/>
        </w:rPr>
        <w:lastRenderedPageBreak/>
        <w:t>Assignment 2</w:t>
      </w:r>
      <w:r w:rsidR="750C1397" w:rsidRPr="76ADABB0">
        <w:rPr>
          <w:b/>
          <w:bCs/>
        </w:rPr>
        <w:t xml:space="preserve"> (</w:t>
      </w:r>
      <w:del w:id="322" w:author="רמי פוזיס" w:date="2022-02-18T20:20:00Z">
        <w:r w:rsidR="0025233E" w:rsidRPr="58C73A29" w:rsidDel="0065498B">
          <w:rPr>
            <w:b/>
            <w:bCs/>
          </w:rPr>
          <w:delText>1</w:delText>
        </w:r>
        <w:r w:rsidR="0025233E" w:rsidDel="0065498B">
          <w:rPr>
            <w:b/>
            <w:bCs/>
          </w:rPr>
          <w:delText>5</w:delText>
        </w:r>
        <w:r w:rsidR="0025233E" w:rsidRPr="58C73A29" w:rsidDel="0065498B">
          <w:rPr>
            <w:b/>
            <w:bCs/>
          </w:rPr>
          <w:delText>pt</w:delText>
        </w:r>
      </w:del>
      <w:ins w:id="323" w:author="רמי פוזיס" w:date="2022-02-18T20:20:00Z">
        <w:r w:rsidR="0065498B" w:rsidRPr="58C73A29">
          <w:rPr>
            <w:b/>
            <w:bCs/>
          </w:rPr>
          <w:t>1</w:t>
        </w:r>
        <w:r w:rsidR="0065498B">
          <w:rPr>
            <w:b/>
            <w:bCs/>
          </w:rPr>
          <w:t>4</w:t>
        </w:r>
        <w:r w:rsidR="0065498B" w:rsidRPr="58C73A29">
          <w:rPr>
            <w:b/>
            <w:bCs/>
          </w:rPr>
          <w:t>pt</w:t>
        </w:r>
      </w:ins>
      <w:r w:rsidR="750C1397" w:rsidRPr="6A421938">
        <w:rPr>
          <w:b/>
          <w:bCs/>
        </w:rPr>
        <w:t>)</w:t>
      </w:r>
      <w:r w:rsidRPr="6A421938">
        <w:rPr>
          <w:b/>
          <w:bCs/>
        </w:rPr>
        <w:t>:</w:t>
      </w:r>
    </w:p>
    <w:p w14:paraId="3E58BB4D" w14:textId="07E3E350" w:rsidR="00853987" w:rsidRPr="00DC7C96" w:rsidRDefault="00E44C27" w:rsidP="00DC7C96">
      <w:r w:rsidRPr="00E44C27">
        <w:rPr>
          <w:b/>
          <w:bCs/>
        </w:rPr>
        <w:t>(10pt)</w:t>
      </w:r>
      <w:r>
        <w:t xml:space="preserve"> </w:t>
      </w:r>
      <w:r w:rsidR="00853987">
        <w:t xml:space="preserve">Implement the function </w:t>
      </w:r>
      <w:r w:rsidR="403BAFD5" w:rsidRPr="34D568E1">
        <w:rPr>
          <w:b/>
          <w:bCs/>
        </w:rPr>
        <w:t>Assignment2.</w:t>
      </w:r>
      <w:r w:rsidR="00853987" w:rsidRPr="34D568E1">
        <w:rPr>
          <w:b/>
          <w:bCs/>
        </w:rPr>
        <w:t>intersections</w:t>
      </w:r>
      <w:r w:rsidR="3F7F669C" w:rsidRPr="34D568E1">
        <w:rPr>
          <w:b/>
          <w:bCs/>
        </w:rPr>
        <w:t>(..)</w:t>
      </w:r>
      <w:r w:rsidR="00DC7C96">
        <w:rPr>
          <w:b/>
          <w:bCs/>
        </w:rPr>
        <w:t xml:space="preserve"> </w:t>
      </w:r>
      <w:r w:rsidR="00DC7C96">
        <w:t xml:space="preserve">following the </w:t>
      </w:r>
      <w:proofErr w:type="spellStart"/>
      <w:r w:rsidR="00DC7C96">
        <w:t>pydoc</w:t>
      </w:r>
      <w:proofErr w:type="spellEnd"/>
      <w:r w:rsidR="00DC7C96">
        <w:t xml:space="preserve"> instructions. </w:t>
      </w:r>
    </w:p>
    <w:p w14:paraId="1B2E5D3E" w14:textId="509082B8" w:rsidR="00853987" w:rsidRDefault="00853987" w:rsidP="006E1D24">
      <w:r>
        <w:t xml:space="preserve">The function will receive 2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t>, and a float maxerr.</w:t>
      </w:r>
    </w:p>
    <w:p w14:paraId="0903C24A" w14:textId="7B82F142" w:rsidR="00853987" w:rsidRDefault="00853987" w:rsidP="006E1D24">
      <w:r>
        <w:t xml:space="preserve">The function will return an </w:t>
      </w:r>
      <w:proofErr w:type="spellStart"/>
      <w:r>
        <w:t>iterable</w:t>
      </w:r>
      <w:proofErr w:type="spellEnd"/>
      <w:r>
        <w:t xml:space="preserve"> of approximate intersection </w:t>
      </w:r>
      <w:proofErr w:type="spellStart"/>
      <w:r>
        <w:t>Xs</w:t>
      </w:r>
      <w:proofErr w:type="spellEnd"/>
      <w:r>
        <w:t>, such that:</w:t>
      </w:r>
    </w:p>
    <w:p w14:paraId="309E83B5" w14:textId="2B7A6454" w:rsidR="00853987" w:rsidRPr="00DC7C96" w:rsidRDefault="00853987" w:rsidP="006E1D24">
      <w:pPr>
        <w:rPr>
          <w:rFonts w:eastAsiaTheme="minorEastAsia"/>
        </w:rPr>
      </w:pPr>
      <m:oMathPara>
        <m:oMath>
          <m:r>
            <w:rPr>
              <w:rFonts w:ascii="Cambria Math" w:hAnsi="Cambria Math"/>
            </w:rPr>
            <m:t xml:space="preserve">∀x∈X,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&lt;maxerr</m:t>
          </m:r>
        </m:oMath>
      </m:oMathPara>
    </w:p>
    <w:p w14:paraId="1167A483" w14:textId="3F2037B5" w:rsidR="00DC7C96" w:rsidRPr="00853987" w:rsidRDefault="00DC7C96" w:rsidP="006E1D24">
      <w:pPr>
        <w:rPr>
          <w:rFonts w:eastAsiaTheme="minorEastAsia"/>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∈X,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&gt;maxerr</m:t>
          </m:r>
        </m:oMath>
      </m:oMathPara>
    </w:p>
    <w:p w14:paraId="0F717913" w14:textId="048D05FC" w:rsidR="00853987" w:rsidRDefault="00853987" w:rsidP="61534BE7">
      <w:pPr>
        <w:rPr>
          <w:rFonts w:eastAsiaTheme="minorEastAsia"/>
        </w:rPr>
      </w:pPr>
      <w:r w:rsidRPr="61534BE7">
        <w:rPr>
          <w:rFonts w:eastAsiaTheme="minorEastAsia"/>
          <w:u w:val="single"/>
        </w:rPr>
        <w:t>Grad</w:t>
      </w:r>
      <w:r w:rsidR="2D21BB77" w:rsidRPr="61534BE7">
        <w:rPr>
          <w:rFonts w:eastAsiaTheme="minorEastAsia"/>
          <w:u w:val="single"/>
        </w:rPr>
        <w:t>ing policy:</w:t>
      </w:r>
      <w:r w:rsidR="40E80459" w:rsidRPr="61534BE7">
        <w:rPr>
          <w:rFonts w:eastAsiaTheme="minorEastAsia"/>
          <w:u w:val="single"/>
        </w:rPr>
        <w:t xml:space="preserve"> </w:t>
      </w:r>
      <w:r w:rsidR="2D21BB77" w:rsidRPr="61534BE7">
        <w:rPr>
          <w:rFonts w:eastAsiaTheme="minorEastAsia"/>
        </w:rPr>
        <w:t xml:space="preserve">The grade </w:t>
      </w:r>
      <w:r w:rsidRPr="61534BE7">
        <w:rPr>
          <w:rFonts w:eastAsiaTheme="minorEastAsia"/>
        </w:rPr>
        <w:t xml:space="preserve">will be </w:t>
      </w:r>
      <w:r w:rsidR="3748D0B1" w:rsidRPr="61534BE7">
        <w:rPr>
          <w:rFonts w:eastAsiaTheme="minorEastAsia"/>
        </w:rPr>
        <w:t>affected by</w:t>
      </w:r>
      <w:r w:rsidRPr="61534BE7">
        <w:rPr>
          <w:rFonts w:eastAsiaTheme="minorEastAsia"/>
        </w:rPr>
        <w:t xml:space="preserve"> </w:t>
      </w:r>
      <w:r w:rsidR="522EF7A6" w:rsidRPr="61534BE7">
        <w:rPr>
          <w:rFonts w:eastAsiaTheme="minorEastAsia"/>
        </w:rPr>
        <w:t>the number of</w:t>
      </w:r>
      <w:r w:rsidRPr="61534BE7">
        <w:rPr>
          <w:rFonts w:eastAsiaTheme="minorEastAsia"/>
        </w:rPr>
        <w:t xml:space="preserve"> correct</w:t>
      </w:r>
      <w:r w:rsidR="00DC7C96">
        <w:rPr>
          <w:rFonts w:eastAsiaTheme="minorEastAsia"/>
        </w:rPr>
        <w:t xml:space="preserve"> and </w:t>
      </w:r>
      <w:r w:rsidR="0607CCD2" w:rsidRPr="61534BE7">
        <w:rPr>
          <w:rFonts w:eastAsiaTheme="minorEastAsia"/>
        </w:rPr>
        <w:t>incorrect</w:t>
      </w:r>
      <w:r w:rsidRPr="61534BE7">
        <w:rPr>
          <w:rFonts w:eastAsiaTheme="minorEastAsia"/>
        </w:rPr>
        <w:t xml:space="preserve"> </w:t>
      </w:r>
      <w:r w:rsidR="6A6021C5" w:rsidRPr="61534BE7">
        <w:rPr>
          <w:rFonts w:eastAsiaTheme="minorEastAsia"/>
        </w:rPr>
        <w:t>intersection points</w:t>
      </w:r>
      <w:r w:rsidRPr="61534BE7">
        <w:rPr>
          <w:rFonts w:eastAsiaTheme="minorEastAsia"/>
        </w:rPr>
        <w:t xml:space="preserve"> found</w:t>
      </w:r>
      <w:r w:rsidR="00DC7C96">
        <w:rPr>
          <w:rFonts w:eastAsiaTheme="minorEastAsia"/>
        </w:rPr>
        <w:t>,</w:t>
      </w:r>
      <w:r w:rsidRPr="61534BE7">
        <w:rPr>
          <w:rFonts w:eastAsiaTheme="minorEastAsia"/>
        </w:rPr>
        <w:t xml:space="preserve"> the run</w:t>
      </w:r>
      <w:r w:rsidR="7C3CF0B1" w:rsidRPr="61534BE7">
        <w:rPr>
          <w:rFonts w:eastAsiaTheme="minorEastAsia"/>
        </w:rPr>
        <w:t>ning</w:t>
      </w:r>
      <w:r w:rsidRPr="61534BE7">
        <w:rPr>
          <w:rFonts w:eastAsiaTheme="minorEastAsia"/>
        </w:rPr>
        <w:t xml:space="preserve"> time of </w:t>
      </w:r>
      <w:proofErr w:type="spellStart"/>
      <w:r w:rsidR="00DC7C96" w:rsidRPr="00DC7C96">
        <w:rPr>
          <w:rFonts w:eastAsiaTheme="minorEastAsia"/>
          <w:b/>
          <w:bCs/>
        </w:rPr>
        <w:t>itr</w:t>
      </w:r>
      <w:proofErr w:type="spellEnd"/>
      <w:r w:rsidR="00DC7C96" w:rsidRPr="00DC7C96">
        <w:rPr>
          <w:rFonts w:eastAsiaTheme="minorEastAsia"/>
          <w:b/>
          <w:bCs/>
        </w:rPr>
        <w:t xml:space="preserve"> =</w:t>
      </w:r>
      <w:r w:rsidR="00DC7C96">
        <w:rPr>
          <w:rFonts w:eastAsiaTheme="minorEastAsia"/>
        </w:rPr>
        <w:t xml:space="preserve"> </w:t>
      </w:r>
      <w:r w:rsidR="3B25B123" w:rsidRPr="61534BE7">
        <w:rPr>
          <w:b/>
          <w:bCs/>
        </w:rPr>
        <w:t>Assignment2.intersections(..)</w:t>
      </w:r>
      <w:r w:rsidR="00DC7C96">
        <w:rPr>
          <w:rFonts w:eastAsiaTheme="minorEastAsia"/>
        </w:rPr>
        <w:t xml:space="preserve"> followed by </w:t>
      </w:r>
      <w:r w:rsidR="00DC7C96" w:rsidRPr="00DC7C96">
        <w:rPr>
          <w:rFonts w:eastAsiaTheme="minorEastAsia"/>
          <w:b/>
          <w:bCs/>
        </w:rPr>
        <w:t>list(</w:t>
      </w:r>
      <w:proofErr w:type="spellStart"/>
      <w:r w:rsidR="00DC7C96" w:rsidRPr="00DC7C96">
        <w:rPr>
          <w:rFonts w:eastAsiaTheme="minorEastAsia"/>
          <w:b/>
          <w:bCs/>
        </w:rPr>
        <w:t>itr</w:t>
      </w:r>
      <w:proofErr w:type="spellEnd"/>
      <w:r w:rsidR="00DC7C96" w:rsidRPr="00DC7C96">
        <w:rPr>
          <w:rFonts w:eastAsiaTheme="minorEastAsia"/>
          <w:b/>
          <w:bCs/>
        </w:rPr>
        <w:t>)</w:t>
      </w:r>
      <w:r w:rsidR="00DC7C96">
        <w:rPr>
          <w:rFonts w:eastAsiaTheme="minorEastAsia"/>
          <w:b/>
          <w:bCs/>
        </w:rPr>
        <w:t xml:space="preserve">. </w:t>
      </w:r>
    </w:p>
    <w:p w14:paraId="5309D2BF" w14:textId="77777777" w:rsidR="002A7E8C" w:rsidRPr="00236B0F" w:rsidRDefault="002A7E8C" w:rsidP="002A7E8C">
      <w:pPr>
        <w:rPr>
          <w:ins w:id="324" w:author="רמי פוזיס" w:date="2022-02-18T20:15:00Z"/>
          <w:b/>
          <w:bCs/>
        </w:rPr>
      </w:pPr>
      <w:ins w:id="325" w:author="רמי פוזיס" w:date="2022-02-18T20:15:00Z">
        <w:r w:rsidRPr="00236B0F">
          <w:rPr>
            <w:b/>
            <w:bCs/>
          </w:rPr>
          <w:t xml:space="preserve">Restricted functions I used: </w:t>
        </w:r>
      </w:ins>
    </w:p>
    <w:tbl>
      <w:tblPr>
        <w:tblStyle w:val="a5"/>
        <w:tblW w:w="0" w:type="auto"/>
        <w:tblLook w:val="04A0" w:firstRow="1" w:lastRow="0" w:firstColumn="1" w:lastColumn="0" w:noHBand="0" w:noVBand="1"/>
      </w:tblPr>
      <w:tblGrid>
        <w:gridCol w:w="9350"/>
      </w:tblGrid>
      <w:tr w:rsidR="002A7E8C" w14:paraId="4468DC63" w14:textId="77777777" w:rsidTr="00236B0F">
        <w:trPr>
          <w:ins w:id="326" w:author="רמי פוזיס" w:date="2022-02-18T20:15:00Z"/>
        </w:trPr>
        <w:tc>
          <w:tcPr>
            <w:tcW w:w="9350" w:type="dxa"/>
          </w:tcPr>
          <w:p w14:paraId="3AE6D43C" w14:textId="77777777" w:rsidR="002A7E8C" w:rsidRDefault="002A7E8C" w:rsidP="00236B0F">
            <w:pPr>
              <w:rPr>
                <w:ins w:id="327" w:author="רמי פוזיס" w:date="2022-02-18T20:15:00Z"/>
              </w:rPr>
            </w:pPr>
          </w:p>
        </w:tc>
      </w:tr>
      <w:tr w:rsidR="002A7E8C" w14:paraId="52AD79C3" w14:textId="77777777" w:rsidTr="00236B0F">
        <w:trPr>
          <w:ins w:id="328" w:author="רמי פוזיס" w:date="2022-02-18T20:15:00Z"/>
        </w:trPr>
        <w:tc>
          <w:tcPr>
            <w:tcW w:w="9350" w:type="dxa"/>
          </w:tcPr>
          <w:p w14:paraId="05DB8C99" w14:textId="77777777" w:rsidR="002A7E8C" w:rsidRDefault="002A7E8C" w:rsidP="00236B0F">
            <w:pPr>
              <w:rPr>
                <w:ins w:id="329" w:author="רמי פוזיס" w:date="2022-02-18T20:15:00Z"/>
              </w:rPr>
            </w:pPr>
          </w:p>
        </w:tc>
      </w:tr>
      <w:tr w:rsidR="002A7E8C" w14:paraId="7A769D75" w14:textId="77777777" w:rsidTr="00236B0F">
        <w:trPr>
          <w:ins w:id="330" w:author="רמי פוזיס" w:date="2022-02-18T20:15:00Z"/>
        </w:trPr>
        <w:tc>
          <w:tcPr>
            <w:tcW w:w="9350" w:type="dxa"/>
          </w:tcPr>
          <w:p w14:paraId="6424FFCF" w14:textId="77777777" w:rsidR="002A7E8C" w:rsidRDefault="002A7E8C" w:rsidP="00236B0F">
            <w:pPr>
              <w:rPr>
                <w:ins w:id="331" w:author="רמי פוזיס" w:date="2022-02-18T20:15:00Z"/>
              </w:rPr>
            </w:pPr>
          </w:p>
        </w:tc>
      </w:tr>
      <w:tr w:rsidR="002A7E8C" w14:paraId="5B036CB5" w14:textId="77777777" w:rsidTr="00236B0F">
        <w:trPr>
          <w:ins w:id="332" w:author="רמי פוזיס" w:date="2022-02-18T20:15:00Z"/>
        </w:trPr>
        <w:tc>
          <w:tcPr>
            <w:tcW w:w="9350" w:type="dxa"/>
          </w:tcPr>
          <w:p w14:paraId="33839BF9" w14:textId="77777777" w:rsidR="002A7E8C" w:rsidRDefault="002A7E8C" w:rsidP="00236B0F">
            <w:pPr>
              <w:rPr>
                <w:ins w:id="333" w:author="רמי פוזיס" w:date="2022-02-18T20:15:00Z"/>
              </w:rPr>
            </w:pPr>
          </w:p>
        </w:tc>
      </w:tr>
      <w:tr w:rsidR="002A7E8C" w14:paraId="799A67E9" w14:textId="77777777" w:rsidTr="00236B0F">
        <w:trPr>
          <w:ins w:id="334" w:author="רמי פוזיס" w:date="2022-02-18T20:15:00Z"/>
        </w:trPr>
        <w:tc>
          <w:tcPr>
            <w:tcW w:w="9350" w:type="dxa"/>
          </w:tcPr>
          <w:p w14:paraId="2D6E4002" w14:textId="77777777" w:rsidR="002A7E8C" w:rsidRDefault="002A7E8C" w:rsidP="00236B0F">
            <w:pPr>
              <w:rPr>
                <w:ins w:id="335" w:author="רמי פוזיס" w:date="2022-02-18T20:15:00Z"/>
              </w:rPr>
            </w:pPr>
          </w:p>
        </w:tc>
      </w:tr>
    </w:tbl>
    <w:p w14:paraId="5AD43109" w14:textId="27A97149" w:rsidR="61534BE7" w:rsidRDefault="61534BE7" w:rsidP="61534BE7">
      <w:pPr>
        <w:rPr>
          <w:rFonts w:eastAsiaTheme="minorEastAsia"/>
        </w:rPr>
      </w:pPr>
    </w:p>
    <w:p w14:paraId="6C0E7B29" w14:textId="7ECED24C" w:rsidR="0AA426F2" w:rsidRDefault="00E44C27" w:rsidP="61534BE7">
      <w:r>
        <w:rPr>
          <w:b/>
          <w:bCs/>
        </w:rPr>
        <w:t>(</w:t>
      </w:r>
      <w:del w:id="336" w:author="רמי פוזיס" w:date="2022-02-18T20:20:00Z">
        <w:r w:rsidDel="0065498B">
          <w:rPr>
            <w:b/>
            <w:bCs/>
          </w:rPr>
          <w:delText>5pt</w:delText>
        </w:r>
      </w:del>
      <w:ins w:id="337" w:author="רמי פוזיס" w:date="2022-02-18T20:20:00Z">
        <w:r w:rsidR="0065498B">
          <w:rPr>
            <w:b/>
            <w:bCs/>
          </w:rPr>
          <w:t>4pt</w:t>
        </w:r>
      </w:ins>
      <w:r>
        <w:rPr>
          <w:b/>
          <w:bCs/>
        </w:rPr>
        <w:t xml:space="preserve">) </w:t>
      </w:r>
      <w:r w:rsidR="0AA426F2" w:rsidRPr="61534BE7">
        <w:rPr>
          <w:b/>
          <w:bCs/>
        </w:rPr>
        <w:t>Question 2.1:</w:t>
      </w:r>
      <w:r w:rsidR="0AA426F2">
        <w:t xml:space="preserve"> Explain the key points in your implementation</w:t>
      </w:r>
      <w:r w:rsidR="00A7455A">
        <w:t xml:space="preserve"> in particular explain how did you address the problem of finding multiple roots.  </w:t>
      </w:r>
      <w:r w:rsidR="0AA426F2">
        <w:t xml:space="preserve"> </w:t>
      </w:r>
    </w:p>
    <w:tbl>
      <w:tblPr>
        <w:tblStyle w:val="a5"/>
        <w:tblW w:w="0" w:type="auto"/>
        <w:tblLayout w:type="fixed"/>
        <w:tblLook w:val="06A0" w:firstRow="1" w:lastRow="0" w:firstColumn="1" w:lastColumn="0" w:noHBand="1" w:noVBand="1"/>
      </w:tblPr>
      <w:tblGrid>
        <w:gridCol w:w="9360"/>
      </w:tblGrid>
      <w:tr w:rsidR="61534BE7" w14:paraId="3D2B7CC2" w14:textId="77777777" w:rsidTr="61534BE7">
        <w:tc>
          <w:tcPr>
            <w:tcW w:w="9360" w:type="dxa"/>
          </w:tcPr>
          <w:p w14:paraId="7FFDB4DA" w14:textId="2AAC2390" w:rsidR="0AA426F2" w:rsidRDefault="0AA426F2" w:rsidP="61534BE7">
            <w:pPr>
              <w:rPr>
                <w:ins w:id="338" w:author="moslem asaad" w:date="2022-02-22T16:37:00Z"/>
              </w:rPr>
            </w:pPr>
            <w:r>
              <w:t xml:space="preserve"> </w:t>
            </w:r>
            <w:ins w:id="339" w:author="moslem asaad" w:date="2022-02-22T16:36:00Z">
              <w:r w:rsidR="00274176">
                <w:t xml:space="preserve">I found the </w:t>
              </w:r>
            </w:ins>
            <w:ins w:id="340" w:author="moslem asaad" w:date="2022-02-22T16:37:00Z">
              <w:r w:rsidR="00274176">
                <w:t xml:space="preserve">intersection points using bisection method. </w:t>
              </w:r>
            </w:ins>
          </w:p>
          <w:p w14:paraId="28DD2381" w14:textId="49313DC5" w:rsidR="00274176" w:rsidDel="00274176" w:rsidRDefault="00274176" w:rsidP="61534BE7">
            <w:pPr>
              <w:rPr>
                <w:del w:id="341" w:author="moslem asaad" w:date="2022-02-22T16:41:00Z"/>
              </w:rPr>
            </w:pPr>
            <w:ins w:id="342" w:author="moslem asaad" w:date="2022-02-22T16:37:00Z">
              <w:r>
                <w:t>I find range (</w:t>
              </w:r>
              <w:proofErr w:type="spellStart"/>
              <w:proofErr w:type="gramStart"/>
              <w:r>
                <w:t>low,high</w:t>
              </w:r>
              <w:proofErr w:type="spellEnd"/>
              <w:proofErr w:type="gramEnd"/>
              <w:r>
                <w:t>)</w:t>
              </w:r>
            </w:ins>
            <w:ins w:id="343" w:author="moslem asaad" w:date="2022-02-22T16:38:00Z">
              <w:r>
                <w:t xml:space="preserve"> using a function called </w:t>
              </w:r>
              <w:proofErr w:type="spellStart"/>
              <w:r>
                <w:t>find_range</w:t>
              </w:r>
              <w:proofErr w:type="spellEnd"/>
              <w:r>
                <w:t xml:space="preserve"> , such that f1(</w:t>
              </w:r>
            </w:ins>
            <w:ins w:id="344" w:author="moslem asaad" w:date="2022-02-22T16:39:00Z">
              <w:r>
                <w:t xml:space="preserve">low)-f2(low) is negative and f1(high) – f2(high) is positive . then </w:t>
              </w:r>
              <w:proofErr w:type="gramStart"/>
              <w:r>
                <w:t>I  called</w:t>
              </w:r>
              <w:proofErr w:type="gramEnd"/>
              <w:r>
                <w:t xml:space="preserve"> bisection in this interval . </w:t>
              </w:r>
            </w:ins>
            <w:ins w:id="345" w:author="moslem asaad" w:date="2022-02-22T16:40:00Z">
              <w:r>
                <w:t xml:space="preserve">the stop condition is if there </w:t>
              </w:r>
              <w:proofErr w:type="gramStart"/>
              <w:r>
                <w:t>is</w:t>
              </w:r>
              <w:proofErr w:type="gramEnd"/>
              <w:r>
                <w:t xml:space="preserve"> no more points such </w:t>
              </w:r>
            </w:ins>
            <w:ins w:id="346" w:author="moslem asaad" w:date="2022-02-22T16:41:00Z">
              <w:r>
                <w:t xml:space="preserve">that f1-f2 in these points have different signs.  </w:t>
              </w:r>
            </w:ins>
          </w:p>
          <w:p w14:paraId="03714099" w14:textId="15DD5484" w:rsidR="61534BE7" w:rsidDel="00274176" w:rsidRDefault="61534BE7" w:rsidP="61534BE7">
            <w:pPr>
              <w:rPr>
                <w:del w:id="347" w:author="moslem asaad" w:date="2022-02-22T16:41:00Z"/>
              </w:rPr>
            </w:pPr>
          </w:p>
          <w:p w14:paraId="0C7A38FD" w14:textId="73E43AA8" w:rsidR="61534BE7" w:rsidRDefault="61534BE7" w:rsidP="00274176"/>
          <w:p w14:paraId="0BAF5D27" w14:textId="3ED429EE" w:rsidR="61534BE7" w:rsidDel="00274176" w:rsidRDefault="61534BE7" w:rsidP="61534BE7">
            <w:pPr>
              <w:rPr>
                <w:del w:id="348" w:author="moslem asaad" w:date="2022-02-22T16:41:00Z"/>
              </w:rPr>
            </w:pPr>
          </w:p>
          <w:p w14:paraId="222C3994" w14:textId="439EE41C" w:rsidR="61534BE7" w:rsidRDefault="61534BE7" w:rsidP="61534BE7"/>
        </w:tc>
      </w:tr>
    </w:tbl>
    <w:p w14:paraId="5AA2266C" w14:textId="77777777" w:rsidR="00853987" w:rsidRDefault="00853987">
      <w:pPr>
        <w:rPr>
          <w:rFonts w:eastAsiaTheme="minorEastAsia"/>
        </w:rPr>
      </w:pPr>
      <w:r w:rsidRPr="61534BE7">
        <w:rPr>
          <w:rFonts w:eastAsiaTheme="minorEastAsia"/>
        </w:rPr>
        <w:br w:type="page"/>
      </w:r>
    </w:p>
    <w:p w14:paraId="202A2466" w14:textId="4196FEC1" w:rsidR="00853987" w:rsidRDefault="00853987" w:rsidP="006E1D24">
      <w:pPr>
        <w:rPr>
          <w:b/>
          <w:bCs/>
        </w:rPr>
      </w:pPr>
      <w:r w:rsidRPr="61534BE7">
        <w:rPr>
          <w:b/>
          <w:bCs/>
        </w:rPr>
        <w:lastRenderedPageBreak/>
        <w:t>Assignment 3</w:t>
      </w:r>
      <w:r w:rsidR="24F49459" w:rsidRPr="61534BE7">
        <w:rPr>
          <w:b/>
          <w:bCs/>
        </w:rPr>
        <w:t xml:space="preserve"> (</w:t>
      </w:r>
      <w:del w:id="349" w:author="רמי פוזיס" w:date="2022-02-18T20:22:00Z">
        <w:r w:rsidR="00651D11" w:rsidDel="0065498B">
          <w:rPr>
            <w:b/>
            <w:bCs/>
          </w:rPr>
          <w:delText>3</w:delText>
        </w:r>
        <w:r w:rsidR="007B2A34" w:rsidDel="0065498B">
          <w:rPr>
            <w:b/>
            <w:bCs/>
          </w:rPr>
          <w:delText>5</w:delText>
        </w:r>
        <w:r w:rsidR="24F49459" w:rsidRPr="61534BE7" w:rsidDel="0065498B">
          <w:rPr>
            <w:b/>
            <w:bCs/>
          </w:rPr>
          <w:delText>pt</w:delText>
        </w:r>
      </w:del>
      <w:ins w:id="350" w:author="רמי פוזיס" w:date="2022-02-18T20:22:00Z">
        <w:r w:rsidR="0065498B">
          <w:rPr>
            <w:b/>
            <w:bCs/>
          </w:rPr>
          <w:t>31</w:t>
        </w:r>
        <w:r w:rsidR="0065498B" w:rsidRPr="61534BE7">
          <w:rPr>
            <w:b/>
            <w:bCs/>
          </w:rPr>
          <w:t>pt</w:t>
        </w:r>
      </w:ins>
      <w:r w:rsidR="24F49459" w:rsidRPr="61534BE7">
        <w:rPr>
          <w:b/>
          <w:bCs/>
        </w:rPr>
        <w:t>)</w:t>
      </w:r>
      <w:r w:rsidRPr="61534BE7">
        <w:rPr>
          <w:b/>
          <w:bCs/>
        </w:rPr>
        <w:t>:</w:t>
      </w:r>
    </w:p>
    <w:p w14:paraId="07F0F765" w14:textId="2631F228" w:rsidR="00853987" w:rsidRDefault="00853987" w:rsidP="00A30E71">
      <w:r>
        <w:t xml:space="preserve">Implement a function </w:t>
      </w:r>
      <w:r w:rsidR="2BB031C1" w:rsidRPr="247588CB">
        <w:rPr>
          <w:b/>
          <w:bCs/>
        </w:rPr>
        <w:t>Assignment</w:t>
      </w:r>
      <w:r w:rsidR="0D312377" w:rsidRPr="247588CB">
        <w:rPr>
          <w:b/>
          <w:bCs/>
        </w:rPr>
        <w:t>3</w:t>
      </w:r>
      <w:r w:rsidR="2BB031C1" w:rsidRPr="247588CB">
        <w:rPr>
          <w:b/>
          <w:bCs/>
        </w:rPr>
        <w:t>.</w:t>
      </w:r>
      <w:r w:rsidRPr="247588CB">
        <w:rPr>
          <w:b/>
          <w:bCs/>
        </w:rPr>
        <w:t>integrate</w:t>
      </w:r>
      <w:r w:rsidR="66DA5851" w:rsidRPr="247588CB">
        <w:rPr>
          <w:b/>
          <w:bCs/>
        </w:rPr>
        <w:t>(…)</w:t>
      </w:r>
      <w:r w:rsidR="66DA5851">
        <w:t xml:space="preserve"> and </w:t>
      </w:r>
      <w:r w:rsidR="7BDA76BA" w:rsidRPr="247588CB">
        <w:rPr>
          <w:b/>
          <w:bCs/>
        </w:rPr>
        <w:t>Assignment3.areabetween(..)</w:t>
      </w:r>
      <w:r w:rsidR="37CB8E6F" w:rsidRPr="7E5F5A09">
        <w:rPr>
          <w:b/>
          <w:bCs/>
        </w:rPr>
        <w:t xml:space="preserve"> </w:t>
      </w:r>
      <w:r w:rsidR="00393872">
        <w:t xml:space="preserve">following the </w:t>
      </w:r>
      <w:proofErr w:type="spellStart"/>
      <w:r w:rsidR="00393872">
        <w:t>pydoc</w:t>
      </w:r>
      <w:proofErr w:type="spellEnd"/>
      <w:r w:rsidR="00393872">
        <w:t xml:space="preserve"> instructions</w:t>
      </w:r>
      <w:r w:rsidR="00A30E71">
        <w:t xml:space="preserve"> </w:t>
      </w:r>
      <w:r w:rsidR="37CB8E6F">
        <w:t xml:space="preserve">and answer two theoretical questions. </w:t>
      </w:r>
    </w:p>
    <w:p w14:paraId="588D84BA" w14:textId="402A457D" w:rsidR="00853987" w:rsidRDefault="00651D11" w:rsidP="006E1D24">
      <w:pPr>
        <w:rPr>
          <w:b/>
          <w:bCs/>
        </w:rPr>
      </w:pPr>
      <w:r>
        <w:rPr>
          <w:b/>
          <w:bCs/>
        </w:rPr>
        <w:t>(</w:t>
      </w:r>
      <w:r w:rsidRPr="00311589">
        <w:rPr>
          <w:b/>
          <w:bCs/>
        </w:rPr>
        <w:t>5pt</w:t>
      </w:r>
      <w:r>
        <w:rPr>
          <w:b/>
          <w:bCs/>
        </w:rPr>
        <w:t xml:space="preserve">) </w:t>
      </w:r>
      <w:r w:rsidR="7BDA76BA" w:rsidRPr="61534BE7">
        <w:rPr>
          <w:b/>
          <w:bCs/>
        </w:rPr>
        <w:t>Assignment3.integrate(…)</w:t>
      </w:r>
      <w:r w:rsidR="647A3925">
        <w:t xml:space="preserve"> </w:t>
      </w:r>
      <w:r w:rsidR="00853987">
        <w:t>receive</w:t>
      </w:r>
      <w:r w:rsidR="180D4FD4">
        <w:t>s</w:t>
      </w:r>
      <w:r w:rsidR="00853987">
        <w:t xml:space="preserve"> a function f, a range</w:t>
      </w:r>
      <w:r w:rsidR="6C37ACD4">
        <w:t>,</w:t>
      </w:r>
      <w:r w:rsidR="00853987">
        <w:t xml:space="preserve"> and </w:t>
      </w:r>
      <w:r w:rsidR="0060492C">
        <w:t>a number of</w:t>
      </w:r>
      <w:r w:rsidR="00853987">
        <w:t xml:space="preserve"> points</w:t>
      </w:r>
      <w:r w:rsidR="0060492C">
        <w:t xml:space="preserve"> n</w:t>
      </w:r>
      <w:r w:rsidR="00853987">
        <w:t>.</w:t>
      </w:r>
    </w:p>
    <w:p w14:paraId="13191D13" w14:textId="63A7F093" w:rsidR="00853987" w:rsidRDefault="46FC5EC1" w:rsidP="006E1D24">
      <w:r>
        <w:t>It must</w:t>
      </w:r>
      <w:r w:rsidR="00853987">
        <w:t xml:space="preserve"> return approximation to the integral of the </w:t>
      </w:r>
      <w:r w:rsidR="00471AA4">
        <w:t>function f</w:t>
      </w:r>
      <w:r w:rsidR="00853987">
        <w:t xml:space="preserve"> in the given range.</w:t>
      </w:r>
    </w:p>
    <w:p w14:paraId="5094550E" w14:textId="195DCB3F" w:rsidR="00853987" w:rsidRPr="00311589" w:rsidRDefault="5EDAA0B6" w:rsidP="006E1D24">
      <w:r w:rsidRPr="00311589">
        <w:t xml:space="preserve">You may call </w:t>
      </w:r>
      <w:r w:rsidR="00853987" w:rsidRPr="00311589">
        <w:t xml:space="preserve">f </w:t>
      </w:r>
      <w:r w:rsidR="34D0FFD9" w:rsidRPr="00311589">
        <w:t xml:space="preserve">at most </w:t>
      </w:r>
      <w:r w:rsidR="00853987" w:rsidRPr="00311589">
        <w:t>n</w:t>
      </w:r>
      <w:r w:rsidR="00471AA4" w:rsidRPr="00311589">
        <w:t xml:space="preserve"> times</w:t>
      </w:r>
      <w:r w:rsidR="00853987" w:rsidRPr="00311589">
        <w:t>.</w:t>
      </w:r>
      <w:r w:rsidR="405CA1D9" w:rsidRPr="00311589">
        <w:t xml:space="preserve"> </w:t>
      </w:r>
    </w:p>
    <w:p w14:paraId="14C5C2D8" w14:textId="33915805" w:rsidR="00853987" w:rsidRPr="00311589" w:rsidRDefault="58523083" w:rsidP="006E1D24">
      <w:pPr>
        <w:rPr>
          <w:ins w:id="351" w:author="רמי פוזיס" w:date="2022-02-18T20:16:00Z"/>
        </w:rPr>
      </w:pPr>
      <w:r w:rsidRPr="00311589">
        <w:rPr>
          <w:rFonts w:eastAsiaTheme="minorEastAsia"/>
          <w:u w:val="single"/>
        </w:rPr>
        <w:t>Grading policy:</w:t>
      </w:r>
      <w:r w:rsidRPr="00311589">
        <w:t xml:space="preserve"> </w:t>
      </w:r>
      <w:r w:rsidR="553AB200" w:rsidRPr="00311589">
        <w:t>The grade is affected by the integration error only</w:t>
      </w:r>
      <w:r w:rsidR="2D9C9E61" w:rsidRPr="00311589">
        <w:t>,</w:t>
      </w:r>
      <w:r w:rsidR="553AB200" w:rsidRPr="00311589">
        <w:t xml:space="preserve"> provided reasonable running time </w:t>
      </w:r>
      <w:r w:rsidR="003F4428" w:rsidRPr="00311589">
        <w:t>e.g.,</w:t>
      </w:r>
      <w:r w:rsidR="553AB200" w:rsidRPr="00311589">
        <w:t xml:space="preserve"> no more than </w:t>
      </w:r>
      <w:r w:rsidR="0060492C" w:rsidRPr="00311589">
        <w:t>2</w:t>
      </w:r>
      <w:r w:rsidR="096BBC77" w:rsidRPr="00311589">
        <w:t xml:space="preserve"> minutes for n=100. </w:t>
      </w:r>
    </w:p>
    <w:p w14:paraId="67332814" w14:textId="77777777" w:rsidR="002A7E8C" w:rsidRPr="00236B0F" w:rsidRDefault="002A7E8C" w:rsidP="002A7E8C">
      <w:pPr>
        <w:rPr>
          <w:ins w:id="352" w:author="רמי פוזיס" w:date="2022-02-18T20:16:00Z"/>
          <w:b/>
          <w:bCs/>
        </w:rPr>
      </w:pPr>
      <w:ins w:id="353" w:author="רמי פוזיס" w:date="2022-02-18T20:16:00Z">
        <w:r w:rsidRPr="00236B0F">
          <w:rPr>
            <w:b/>
            <w:bCs/>
          </w:rPr>
          <w:t xml:space="preserve">Restricted functions I used: </w:t>
        </w:r>
      </w:ins>
    </w:p>
    <w:tbl>
      <w:tblPr>
        <w:tblStyle w:val="a5"/>
        <w:tblW w:w="0" w:type="auto"/>
        <w:tblLook w:val="04A0" w:firstRow="1" w:lastRow="0" w:firstColumn="1" w:lastColumn="0" w:noHBand="0" w:noVBand="1"/>
      </w:tblPr>
      <w:tblGrid>
        <w:gridCol w:w="9350"/>
      </w:tblGrid>
      <w:tr w:rsidR="002A7E8C" w14:paraId="735E198E" w14:textId="77777777" w:rsidTr="00236B0F">
        <w:trPr>
          <w:ins w:id="354" w:author="רמי פוזיס" w:date="2022-02-18T20:16:00Z"/>
        </w:trPr>
        <w:tc>
          <w:tcPr>
            <w:tcW w:w="9350" w:type="dxa"/>
          </w:tcPr>
          <w:p w14:paraId="309586B8" w14:textId="77777777" w:rsidR="002A7E8C" w:rsidRDefault="002A7E8C" w:rsidP="00236B0F">
            <w:pPr>
              <w:rPr>
                <w:ins w:id="355" w:author="רמי פוזיס" w:date="2022-02-18T20:16:00Z"/>
              </w:rPr>
            </w:pPr>
          </w:p>
        </w:tc>
      </w:tr>
      <w:tr w:rsidR="002A7E8C" w14:paraId="41DB7EFE" w14:textId="77777777" w:rsidTr="00236B0F">
        <w:trPr>
          <w:ins w:id="356" w:author="רמי פוזיס" w:date="2022-02-18T20:16:00Z"/>
        </w:trPr>
        <w:tc>
          <w:tcPr>
            <w:tcW w:w="9350" w:type="dxa"/>
          </w:tcPr>
          <w:p w14:paraId="7C075F2F" w14:textId="77777777" w:rsidR="002A7E8C" w:rsidRDefault="002A7E8C" w:rsidP="00236B0F">
            <w:pPr>
              <w:rPr>
                <w:ins w:id="357" w:author="רמי פוזיס" w:date="2022-02-18T20:16:00Z"/>
              </w:rPr>
            </w:pPr>
          </w:p>
        </w:tc>
      </w:tr>
      <w:tr w:rsidR="002A7E8C" w14:paraId="4D212BCB" w14:textId="77777777" w:rsidTr="00236B0F">
        <w:trPr>
          <w:ins w:id="358" w:author="רמי פוזיס" w:date="2022-02-18T20:16:00Z"/>
        </w:trPr>
        <w:tc>
          <w:tcPr>
            <w:tcW w:w="9350" w:type="dxa"/>
          </w:tcPr>
          <w:p w14:paraId="1CA3A5ED" w14:textId="77777777" w:rsidR="002A7E8C" w:rsidRDefault="002A7E8C" w:rsidP="00236B0F">
            <w:pPr>
              <w:rPr>
                <w:ins w:id="359" w:author="רמי פוזיס" w:date="2022-02-18T20:16:00Z"/>
              </w:rPr>
            </w:pPr>
          </w:p>
        </w:tc>
      </w:tr>
      <w:tr w:rsidR="002A7E8C" w14:paraId="0A52B898" w14:textId="77777777" w:rsidTr="00236B0F">
        <w:trPr>
          <w:ins w:id="360" w:author="רמי פוזיס" w:date="2022-02-18T20:16:00Z"/>
        </w:trPr>
        <w:tc>
          <w:tcPr>
            <w:tcW w:w="9350" w:type="dxa"/>
          </w:tcPr>
          <w:p w14:paraId="0C99FB84" w14:textId="77777777" w:rsidR="002A7E8C" w:rsidRDefault="002A7E8C" w:rsidP="00236B0F">
            <w:pPr>
              <w:rPr>
                <w:ins w:id="361" w:author="רמי פוזיס" w:date="2022-02-18T20:16:00Z"/>
              </w:rPr>
            </w:pPr>
          </w:p>
        </w:tc>
      </w:tr>
      <w:tr w:rsidR="002A7E8C" w14:paraId="309DC094" w14:textId="77777777" w:rsidTr="00236B0F">
        <w:trPr>
          <w:ins w:id="362" w:author="רמי פוזיס" w:date="2022-02-18T20:16:00Z"/>
        </w:trPr>
        <w:tc>
          <w:tcPr>
            <w:tcW w:w="9350" w:type="dxa"/>
          </w:tcPr>
          <w:p w14:paraId="22805731" w14:textId="77777777" w:rsidR="002A7E8C" w:rsidRDefault="002A7E8C" w:rsidP="00236B0F">
            <w:pPr>
              <w:rPr>
                <w:ins w:id="363" w:author="רמי פוזיס" w:date="2022-02-18T20:16:00Z"/>
              </w:rPr>
            </w:pPr>
          </w:p>
        </w:tc>
      </w:tr>
    </w:tbl>
    <w:p w14:paraId="69EA93C0" w14:textId="77777777" w:rsidR="002A7E8C" w:rsidRDefault="002A7E8C" w:rsidP="006E1D24"/>
    <w:p w14:paraId="67B4FDAF" w14:textId="18F1FAD4" w:rsidR="787543AB" w:rsidRDefault="00651D11" w:rsidP="61534BE7">
      <w:r>
        <w:rPr>
          <w:b/>
          <w:bCs/>
        </w:rPr>
        <w:t>(</w:t>
      </w:r>
      <w:del w:id="364" w:author="רמי פוזיס" w:date="2022-02-18T20:20:00Z">
        <w:r w:rsidDel="0065498B">
          <w:rPr>
            <w:b/>
            <w:bCs/>
          </w:rPr>
          <w:delText>5pt</w:delText>
        </w:r>
      </w:del>
      <w:ins w:id="365" w:author="רמי פוזיס" w:date="2022-02-18T20:20:00Z">
        <w:r w:rsidR="0065498B">
          <w:rPr>
            <w:b/>
            <w:bCs/>
          </w:rPr>
          <w:t>4pt</w:t>
        </w:r>
      </w:ins>
      <w:r>
        <w:rPr>
          <w:b/>
          <w:bCs/>
        </w:rPr>
        <w:t xml:space="preserve">) </w:t>
      </w:r>
      <w:r w:rsidR="787543AB" w:rsidRPr="61534BE7">
        <w:rPr>
          <w:b/>
          <w:bCs/>
        </w:rPr>
        <w:t>Question 3.1:</w:t>
      </w:r>
      <w:r w:rsidR="787543AB">
        <w:t xml:space="preserve"> Explain the key points in your implementation of Assignment3.integrate(…).</w:t>
      </w:r>
    </w:p>
    <w:tbl>
      <w:tblPr>
        <w:tblStyle w:val="a5"/>
        <w:tblW w:w="0" w:type="auto"/>
        <w:tblLayout w:type="fixed"/>
        <w:tblLook w:val="06A0" w:firstRow="1" w:lastRow="0" w:firstColumn="1" w:lastColumn="0" w:noHBand="1" w:noVBand="1"/>
      </w:tblPr>
      <w:tblGrid>
        <w:gridCol w:w="9360"/>
      </w:tblGrid>
      <w:tr w:rsidR="61534BE7" w14:paraId="352AAB5D" w14:textId="77777777" w:rsidTr="61534BE7">
        <w:tc>
          <w:tcPr>
            <w:tcW w:w="9360" w:type="dxa"/>
          </w:tcPr>
          <w:p w14:paraId="389A6755" w14:textId="78459EA6" w:rsidR="787543AB" w:rsidDel="00FB415A" w:rsidRDefault="787543AB" w:rsidP="00FB415A">
            <w:pPr>
              <w:rPr>
                <w:del w:id="366" w:author="moslem asaad" w:date="2022-02-22T16:49:00Z"/>
              </w:rPr>
            </w:pPr>
            <w:r>
              <w:t xml:space="preserve"> </w:t>
            </w:r>
            <w:ins w:id="367" w:author="moslem asaad" w:date="2022-02-22T16:48:00Z">
              <w:r w:rsidR="00FB415A">
                <w:t xml:space="preserve">I found the integral in this </w:t>
              </w:r>
              <w:proofErr w:type="gramStart"/>
              <w:r w:rsidR="00FB415A">
                <w:t>way :</w:t>
              </w:r>
              <w:proofErr w:type="gramEnd"/>
              <w:r w:rsidR="00FB415A">
                <w:t xml:space="preserve"> check if number of points is odd then call </w:t>
              </w:r>
              <w:proofErr w:type="spellStart"/>
              <w:r w:rsidR="00FB415A">
                <w:t>simpson</w:t>
              </w:r>
            </w:ins>
            <w:ins w:id="368" w:author="moslem asaad" w:date="2022-02-22T16:49:00Z">
              <w:r w:rsidR="00FB415A">
                <w:t>_</w:t>
              </w:r>
            </w:ins>
            <w:ins w:id="369" w:author="moslem asaad" w:date="2022-02-22T16:48:00Z">
              <w:r w:rsidR="00FB415A">
                <w:t>rule</w:t>
              </w:r>
            </w:ins>
            <w:proofErr w:type="spellEnd"/>
            <w:ins w:id="370" w:author="moslem asaad" w:date="2022-02-22T16:49:00Z">
              <w:r w:rsidR="00FB415A">
                <w:t>(n-1)</w:t>
              </w:r>
            </w:ins>
            <w:ins w:id="371" w:author="moslem asaad" w:date="2022-02-22T16:48:00Z">
              <w:r w:rsidR="00FB415A">
                <w:t xml:space="preserve"> for fin</w:t>
              </w:r>
            </w:ins>
            <w:ins w:id="372" w:author="moslem asaad" w:date="2022-02-22T16:49:00Z">
              <w:r w:rsidR="00FB415A">
                <w:t>d</w:t>
              </w:r>
            </w:ins>
            <w:ins w:id="373" w:author="moslem asaad" w:date="2022-02-22T16:48:00Z">
              <w:r w:rsidR="00FB415A">
                <w:t>ing integral because it works perfectly and very efficient</w:t>
              </w:r>
            </w:ins>
            <w:ins w:id="374" w:author="moslem asaad" w:date="2022-02-22T16:49:00Z">
              <w:r w:rsidR="00FB415A">
                <w:t xml:space="preserve"> for even n's</w:t>
              </w:r>
            </w:ins>
            <w:ins w:id="375" w:author="moslem asaad" w:date="2022-02-22T16:48:00Z">
              <w:r w:rsidR="00FB415A">
                <w:t xml:space="preserve"> , else call trapezoidal rule </w:t>
              </w:r>
            </w:ins>
            <w:ins w:id="376" w:author="moslem asaad" w:date="2022-02-22T16:50:00Z">
              <w:r w:rsidR="00FB415A">
                <w:t xml:space="preserve">. I call the right function and in each one I split the range to n </w:t>
              </w:r>
              <w:proofErr w:type="gramStart"/>
              <w:r w:rsidR="00FB415A">
                <w:t>intervals</w:t>
              </w:r>
            </w:ins>
            <w:ins w:id="377" w:author="moslem asaad" w:date="2022-02-22T16:51:00Z">
              <w:r w:rsidR="00FB415A">
                <w:t xml:space="preserve"> ,</w:t>
              </w:r>
              <w:proofErr w:type="gramEnd"/>
              <w:r w:rsidR="00FB415A">
                <w:t xml:space="preserve"> for each one I make the method. </w:t>
              </w:r>
            </w:ins>
          </w:p>
          <w:p w14:paraId="0509CFCD" w14:textId="124D57EC" w:rsidR="61534BE7" w:rsidDel="00FB415A" w:rsidRDefault="61534BE7" w:rsidP="61534BE7">
            <w:pPr>
              <w:rPr>
                <w:del w:id="378" w:author="moslem asaad" w:date="2022-02-22T16:49:00Z"/>
              </w:rPr>
            </w:pPr>
          </w:p>
          <w:p w14:paraId="2FD45C0C" w14:textId="0141E03D" w:rsidR="61534BE7" w:rsidRDefault="61534BE7" w:rsidP="00FB415A"/>
        </w:tc>
      </w:tr>
    </w:tbl>
    <w:p w14:paraId="7CB51112" w14:textId="1208643D" w:rsidR="61534BE7" w:rsidRDefault="61534BE7" w:rsidP="61534BE7">
      <w:pPr>
        <w:rPr>
          <w:b/>
          <w:bCs/>
        </w:rPr>
      </w:pPr>
    </w:p>
    <w:p w14:paraId="65478A25" w14:textId="13DB1B99" w:rsidR="00471AA4" w:rsidRDefault="00651D11" w:rsidP="61534BE7">
      <w:pPr>
        <w:rPr>
          <w:rFonts w:eastAsiaTheme="minorEastAsia"/>
        </w:rPr>
      </w:pPr>
      <w:r>
        <w:rPr>
          <w:b/>
          <w:bCs/>
        </w:rPr>
        <w:t xml:space="preserve">(10pt) </w:t>
      </w:r>
      <w:r w:rsidR="698ED253" w:rsidRPr="61534BE7">
        <w:rPr>
          <w:b/>
          <w:bCs/>
        </w:rPr>
        <w:t>Assignment3.areabetween</w:t>
      </w:r>
      <w:proofErr w:type="gramStart"/>
      <w:r w:rsidR="698ED253" w:rsidRPr="61534BE7">
        <w:rPr>
          <w:b/>
          <w:bCs/>
        </w:rPr>
        <w:t xml:space="preserve">(..) </w:t>
      </w:r>
      <w:r w:rsidR="1CA78B1A" w:rsidRPr="61534BE7">
        <w:rPr>
          <w:b/>
          <w:bCs/>
        </w:rPr>
        <w:t xml:space="preserve"> </w:t>
      </w:r>
      <w:r w:rsidR="00471AA4">
        <w:t>receive</w:t>
      </w:r>
      <w:r w:rsidR="0DBE682A">
        <w:t>s</w:t>
      </w:r>
      <w:proofErr w:type="gramEnd"/>
      <w:r w:rsidR="00471AA4">
        <w:t xml:space="preserve"> two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oMath>
      <w:r w:rsidR="00471AA4" w:rsidRPr="61534BE7">
        <w:rPr>
          <w:rFonts w:eastAsiaTheme="minorEastAsia"/>
        </w:rPr>
        <w:t xml:space="preserve"> </w:t>
      </w:r>
      <w:r w:rsidR="0D6803F5" w:rsidRPr="61534BE7">
        <w:rPr>
          <w:rFonts w:eastAsiaTheme="minorEastAsia"/>
        </w:rPr>
        <w:t>.</w:t>
      </w:r>
    </w:p>
    <w:p w14:paraId="6695049C" w14:textId="77C7E524" w:rsidR="00471AA4" w:rsidRPr="00471AA4" w:rsidRDefault="0D6803F5" w:rsidP="61534BE7">
      <w:pPr>
        <w:rPr>
          <w:i/>
          <w:iCs/>
        </w:rPr>
      </w:pPr>
      <w:r w:rsidRPr="61534BE7">
        <w:rPr>
          <w:rFonts w:eastAsiaTheme="minorEastAsia"/>
        </w:rPr>
        <w:t>It must</w:t>
      </w:r>
      <w:r w:rsidR="00471AA4" w:rsidRPr="61534BE7">
        <w:rPr>
          <w:rFonts w:eastAsiaTheme="minorEastAsia"/>
        </w:rPr>
        <w:t xml:space="preserve"> return the area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1AA4" w:rsidRPr="61534BE7">
        <w:rPr>
          <w:rFonts w:eastAsiaTheme="minorEastAsia"/>
        </w:rPr>
        <w:t xml:space="preserve"> .</w:t>
      </w:r>
      <w:r w:rsidR="5195EE36" w:rsidRPr="61534BE7">
        <w:rPr>
          <w:rFonts w:eastAsiaTheme="minorEastAsia"/>
        </w:rPr>
        <w:t xml:space="preserve"> </w:t>
      </w:r>
    </w:p>
    <w:p w14:paraId="4854640E" w14:textId="2240C1C0" w:rsidR="00853987" w:rsidRDefault="6D2B5E11" w:rsidP="61534BE7">
      <w:pPr>
        <w:rPr>
          <w:rFonts w:eastAsiaTheme="minorEastAsia"/>
        </w:rPr>
      </w:pPr>
      <w:r>
        <w:t xml:space="preserve">In order to correctly solve this </w:t>
      </w:r>
      <w:proofErr w:type="gramStart"/>
      <w:r>
        <w:t>assignment</w:t>
      </w:r>
      <w:proofErr w:type="gramEnd"/>
      <w:r>
        <w:t xml:space="preserve"> you will have to find all intersection points between the two functions. </w:t>
      </w:r>
      <w:r w:rsidR="007126EB">
        <w:t xml:space="preserve">You may ignore all intersection points </w:t>
      </w:r>
      <w:r w:rsidR="00392E04">
        <w:t xml:space="preserve">outside the range </w:t>
      </w:r>
      <m:oMath>
        <m:r>
          <w:rPr>
            <w:rFonts w:ascii="Cambria Math" w:hAnsi="Cambria Math"/>
          </w:rPr>
          <m:t>x∈</m:t>
        </m:r>
        <m:d>
          <m:dPr>
            <m:begChr m:val="["/>
            <m:endChr m:val="]"/>
            <m:ctrlPr>
              <w:rPr>
                <w:rFonts w:ascii="Cambria Math" w:hAnsi="Cambria Math"/>
                <w:i/>
              </w:rPr>
            </m:ctrlPr>
          </m:dPr>
          <m:e>
            <m:r>
              <w:rPr>
                <w:rFonts w:ascii="Cambria Math" w:hAnsi="Cambria Math"/>
              </w:rPr>
              <m:t>1,100</m:t>
            </m:r>
          </m:e>
        </m:d>
      </m:oMath>
      <w:r w:rsidR="00CE3B7C">
        <w:rPr>
          <w:rFonts w:eastAsiaTheme="minorEastAsia"/>
        </w:rPr>
        <w:t xml:space="preserve">. </w:t>
      </w:r>
    </w:p>
    <w:p w14:paraId="2955B33A" w14:textId="37C7ECC4" w:rsidR="00F9600A" w:rsidRDefault="00F9600A" w:rsidP="61534BE7">
      <w:r>
        <w:rPr>
          <w:rFonts w:eastAsiaTheme="minorEastAsia"/>
        </w:rPr>
        <w:t xml:space="preserve">Note: there is no such thing as negative “area”. </w:t>
      </w:r>
    </w:p>
    <w:p w14:paraId="475D070E" w14:textId="2EF1B613" w:rsidR="00853987" w:rsidRDefault="6D2B5E11" w:rsidP="61534BE7">
      <w:pPr>
        <w:rPr>
          <w:ins w:id="379" w:author="רמי פוזיס" w:date="2022-02-18T20:16:00Z"/>
        </w:rPr>
      </w:pPr>
      <w:r w:rsidRPr="61534BE7">
        <w:rPr>
          <w:rFonts w:eastAsiaTheme="minorEastAsia"/>
          <w:u w:val="single"/>
        </w:rPr>
        <w:t>Grading policy:</w:t>
      </w:r>
      <w:r>
        <w:t xml:space="preserve"> </w:t>
      </w:r>
      <w:r w:rsidR="00853987">
        <w:t>The assignment will be graded according to the integration error and run</w:t>
      </w:r>
      <w:r w:rsidR="7C2928D0">
        <w:t xml:space="preserve">ning </w:t>
      </w:r>
      <w:r w:rsidR="00853987">
        <w:t>time.</w:t>
      </w:r>
    </w:p>
    <w:p w14:paraId="594FEA28" w14:textId="77777777" w:rsidR="002A7E8C" w:rsidRPr="00236B0F" w:rsidRDefault="002A7E8C" w:rsidP="002A7E8C">
      <w:pPr>
        <w:rPr>
          <w:ins w:id="380" w:author="רמי פוזיס" w:date="2022-02-18T20:16:00Z"/>
          <w:b/>
          <w:bCs/>
        </w:rPr>
      </w:pPr>
      <w:ins w:id="381" w:author="רמי פוזיס" w:date="2022-02-18T20:16:00Z">
        <w:r w:rsidRPr="00236B0F">
          <w:rPr>
            <w:b/>
            <w:bCs/>
          </w:rPr>
          <w:t xml:space="preserve">Restricted functions I used: </w:t>
        </w:r>
      </w:ins>
    </w:p>
    <w:tbl>
      <w:tblPr>
        <w:tblStyle w:val="a5"/>
        <w:tblW w:w="0" w:type="auto"/>
        <w:tblLook w:val="04A0" w:firstRow="1" w:lastRow="0" w:firstColumn="1" w:lastColumn="0" w:noHBand="0" w:noVBand="1"/>
      </w:tblPr>
      <w:tblGrid>
        <w:gridCol w:w="9350"/>
      </w:tblGrid>
      <w:tr w:rsidR="002A7E8C" w14:paraId="74E2C4E5" w14:textId="77777777" w:rsidTr="00236B0F">
        <w:trPr>
          <w:ins w:id="382" w:author="רמי פוזיס" w:date="2022-02-18T20:16:00Z"/>
        </w:trPr>
        <w:tc>
          <w:tcPr>
            <w:tcW w:w="9350" w:type="dxa"/>
          </w:tcPr>
          <w:p w14:paraId="69D6EA2E" w14:textId="77777777" w:rsidR="002A7E8C" w:rsidRDefault="002A7E8C" w:rsidP="00236B0F">
            <w:pPr>
              <w:rPr>
                <w:ins w:id="383" w:author="רמי פוזיס" w:date="2022-02-18T20:16:00Z"/>
              </w:rPr>
            </w:pPr>
          </w:p>
        </w:tc>
      </w:tr>
      <w:tr w:rsidR="002A7E8C" w14:paraId="6A2CD23D" w14:textId="77777777" w:rsidTr="00236B0F">
        <w:trPr>
          <w:ins w:id="384" w:author="רמי פוזיס" w:date="2022-02-18T20:16:00Z"/>
        </w:trPr>
        <w:tc>
          <w:tcPr>
            <w:tcW w:w="9350" w:type="dxa"/>
          </w:tcPr>
          <w:p w14:paraId="3AA86B65" w14:textId="77777777" w:rsidR="002A7E8C" w:rsidRDefault="002A7E8C" w:rsidP="00236B0F">
            <w:pPr>
              <w:rPr>
                <w:ins w:id="385" w:author="רמי פוזיס" w:date="2022-02-18T20:16:00Z"/>
              </w:rPr>
            </w:pPr>
          </w:p>
        </w:tc>
      </w:tr>
      <w:tr w:rsidR="002A7E8C" w14:paraId="597D0836" w14:textId="77777777" w:rsidTr="00236B0F">
        <w:trPr>
          <w:ins w:id="386" w:author="רמי פוזיס" w:date="2022-02-18T20:16:00Z"/>
        </w:trPr>
        <w:tc>
          <w:tcPr>
            <w:tcW w:w="9350" w:type="dxa"/>
          </w:tcPr>
          <w:p w14:paraId="548A521D" w14:textId="77777777" w:rsidR="002A7E8C" w:rsidRDefault="002A7E8C" w:rsidP="00236B0F">
            <w:pPr>
              <w:rPr>
                <w:ins w:id="387" w:author="רמי פוזיס" w:date="2022-02-18T20:16:00Z"/>
              </w:rPr>
            </w:pPr>
          </w:p>
        </w:tc>
      </w:tr>
      <w:tr w:rsidR="002A7E8C" w14:paraId="1A5EEEFA" w14:textId="77777777" w:rsidTr="00236B0F">
        <w:trPr>
          <w:ins w:id="388" w:author="רמי פוזיס" w:date="2022-02-18T20:16:00Z"/>
        </w:trPr>
        <w:tc>
          <w:tcPr>
            <w:tcW w:w="9350" w:type="dxa"/>
          </w:tcPr>
          <w:p w14:paraId="2CB0EC1D" w14:textId="77777777" w:rsidR="002A7E8C" w:rsidRDefault="002A7E8C" w:rsidP="00236B0F">
            <w:pPr>
              <w:rPr>
                <w:ins w:id="389" w:author="רמי פוזיס" w:date="2022-02-18T20:16:00Z"/>
              </w:rPr>
            </w:pPr>
          </w:p>
        </w:tc>
      </w:tr>
      <w:tr w:rsidR="002A7E8C" w14:paraId="4C2DE560" w14:textId="77777777" w:rsidTr="00236B0F">
        <w:trPr>
          <w:ins w:id="390" w:author="רמי פוזיס" w:date="2022-02-18T20:16:00Z"/>
        </w:trPr>
        <w:tc>
          <w:tcPr>
            <w:tcW w:w="9350" w:type="dxa"/>
          </w:tcPr>
          <w:p w14:paraId="4702A983" w14:textId="77777777" w:rsidR="002A7E8C" w:rsidRDefault="002A7E8C" w:rsidP="00236B0F">
            <w:pPr>
              <w:rPr>
                <w:ins w:id="391" w:author="רמי פוזיס" w:date="2022-02-18T20:16:00Z"/>
              </w:rPr>
            </w:pPr>
          </w:p>
        </w:tc>
      </w:tr>
    </w:tbl>
    <w:p w14:paraId="09E2B53F" w14:textId="17C5651A" w:rsidR="002A7E8C" w:rsidRDefault="002A7E8C" w:rsidP="61534BE7">
      <w:pPr>
        <w:rPr>
          <w:ins w:id="392" w:author="רמי פוזיס" w:date="2022-02-18T20:16:00Z"/>
        </w:rPr>
      </w:pPr>
    </w:p>
    <w:p w14:paraId="0AC44607" w14:textId="26BF3B22" w:rsidR="002A7E8C" w:rsidRDefault="002A7E8C" w:rsidP="61534BE7">
      <w:pPr>
        <w:rPr>
          <w:ins w:id="393" w:author="רמי פוזיס" w:date="2022-02-18T20:16:00Z"/>
        </w:rPr>
      </w:pPr>
    </w:p>
    <w:p w14:paraId="114C50DC" w14:textId="77777777" w:rsidR="002A7E8C" w:rsidRDefault="002A7E8C" w:rsidP="61534BE7"/>
    <w:p w14:paraId="0E85C891" w14:textId="35A31036" w:rsidR="5EE0F092" w:rsidRDefault="00651D11" w:rsidP="61534BE7">
      <w:r>
        <w:rPr>
          <w:b/>
          <w:bCs/>
        </w:rPr>
        <w:lastRenderedPageBreak/>
        <w:t>(</w:t>
      </w:r>
      <w:del w:id="394" w:author="רמי פוזיס" w:date="2022-02-18T20:20:00Z">
        <w:r w:rsidDel="0065498B">
          <w:rPr>
            <w:b/>
            <w:bCs/>
          </w:rPr>
          <w:delText>5pt</w:delText>
        </w:r>
      </w:del>
      <w:ins w:id="395" w:author="רמי פוזיס" w:date="2022-02-18T20:20:00Z">
        <w:r w:rsidR="0065498B">
          <w:rPr>
            <w:b/>
            <w:bCs/>
          </w:rPr>
          <w:t>4pt</w:t>
        </w:r>
      </w:ins>
      <w:r>
        <w:rPr>
          <w:b/>
          <w:bCs/>
        </w:rPr>
        <w:t xml:space="preserve">) </w:t>
      </w:r>
      <w:r w:rsidR="5EE0F092" w:rsidRPr="61534BE7">
        <w:rPr>
          <w:b/>
          <w:bCs/>
        </w:rPr>
        <w:t>Question 3.2:</w:t>
      </w:r>
      <w:r w:rsidR="5EE0F092">
        <w:t xml:space="preserve"> Explain the key points in your implementation of Assignment3.</w:t>
      </w:r>
      <w:r w:rsidR="5EE0F092" w:rsidRPr="61534BE7">
        <w:rPr>
          <w:b/>
          <w:bCs/>
        </w:rPr>
        <w:t xml:space="preserve"> </w:t>
      </w:r>
      <w:proofErr w:type="spellStart"/>
      <w:r w:rsidR="5EE0F092">
        <w:t>areabetween</w:t>
      </w:r>
      <w:proofErr w:type="spellEnd"/>
      <w:r w:rsidR="5EE0F092">
        <w:t xml:space="preserve"> (…).</w:t>
      </w:r>
    </w:p>
    <w:tbl>
      <w:tblPr>
        <w:tblStyle w:val="a5"/>
        <w:tblW w:w="0" w:type="auto"/>
        <w:tblLayout w:type="fixed"/>
        <w:tblLook w:val="06A0" w:firstRow="1" w:lastRow="0" w:firstColumn="1" w:lastColumn="0" w:noHBand="1" w:noVBand="1"/>
      </w:tblPr>
      <w:tblGrid>
        <w:gridCol w:w="9360"/>
      </w:tblGrid>
      <w:tr w:rsidR="61534BE7" w14:paraId="65E1BD24" w14:textId="77777777" w:rsidTr="61534BE7">
        <w:tc>
          <w:tcPr>
            <w:tcW w:w="9360" w:type="dxa"/>
          </w:tcPr>
          <w:p w14:paraId="3D6DEEBD" w14:textId="77777777" w:rsidR="001A2637" w:rsidRDefault="001A2637" w:rsidP="001A2637">
            <w:pPr>
              <w:rPr>
                <w:ins w:id="396" w:author="moslem asaad" w:date="2022-02-22T17:04:00Z"/>
              </w:rPr>
            </w:pPr>
            <w:ins w:id="397" w:author="moslem asaad" w:date="2022-02-22T17:04:00Z">
              <w:r>
                <w:t xml:space="preserve">We should calculate the area between two </w:t>
              </w:r>
              <w:proofErr w:type="gramStart"/>
              <w:r>
                <w:t>functions .</w:t>
              </w:r>
              <w:proofErr w:type="gramEnd"/>
              <w:r>
                <w:t xml:space="preserve"> in order to find the area between to functions we have to subtract the upper function with the lower one of some </w:t>
              </w:r>
              <w:proofErr w:type="gramStart"/>
              <w:r>
                <w:t>interval</w:t>
              </w:r>
              <w:proofErr w:type="gramEnd"/>
              <w:r>
                <w:t xml:space="preserve"> and calculate the integral using the function integrate. </w:t>
              </w:r>
              <w:proofErr w:type="gramStart"/>
              <w:r>
                <w:t>So</w:t>
              </w:r>
              <w:proofErr w:type="gramEnd"/>
              <w:r>
                <w:t xml:space="preserve"> the algorithm that I implemented is: </w:t>
              </w:r>
            </w:ins>
          </w:p>
          <w:p w14:paraId="3D6C9889" w14:textId="77777777" w:rsidR="001A2637" w:rsidRDefault="001A2637" w:rsidP="001A2637">
            <w:pPr>
              <w:rPr>
                <w:ins w:id="398" w:author="moslem asaad" w:date="2022-02-22T17:04:00Z"/>
              </w:rPr>
            </w:pPr>
            <w:ins w:id="399" w:author="moslem asaad" w:date="2022-02-22T17:04:00Z">
              <w:r>
                <w:t xml:space="preserve">1 – find the intersection points between the two functions using assiment2.intersection </w:t>
              </w:r>
            </w:ins>
          </w:p>
          <w:p w14:paraId="0A248B60" w14:textId="5FE1675E" w:rsidR="001A2637" w:rsidRDefault="001A2637" w:rsidP="001A2637">
            <w:pPr>
              <w:rPr>
                <w:ins w:id="400" w:author="moslem asaad" w:date="2022-02-22T17:04:00Z"/>
              </w:rPr>
            </w:pPr>
            <w:ins w:id="401" w:author="moslem asaad" w:date="2022-02-22T17:04:00Z">
              <w:r>
                <w:t>2- if num of intersections &lt;=</w:t>
              </w:r>
            </w:ins>
            <w:ins w:id="402" w:author="moslem asaad" w:date="2022-02-22T17:05:00Z">
              <w:r>
                <w:t xml:space="preserve"> 1</w:t>
              </w:r>
            </w:ins>
            <w:ins w:id="403" w:author="moslem asaad" w:date="2022-02-22T17:04:00Z">
              <w:r>
                <w:t xml:space="preserve"> return nan</w:t>
              </w:r>
            </w:ins>
          </w:p>
          <w:p w14:paraId="37039FEB" w14:textId="0958C7C8" w:rsidR="001A2637" w:rsidRDefault="001A2637" w:rsidP="001A2637">
            <w:pPr>
              <w:rPr>
                <w:ins w:id="404" w:author="moslem asaad" w:date="2022-02-22T17:04:00Z"/>
              </w:rPr>
            </w:pPr>
            <w:ins w:id="405" w:author="moslem asaad" w:date="2022-02-22T17:04:00Z">
              <w:r>
                <w:t>3 – fin</w:t>
              </w:r>
            </w:ins>
            <w:ins w:id="406" w:author="moslem asaad" w:date="2022-02-22T17:05:00Z">
              <w:r>
                <w:t>d</w:t>
              </w:r>
            </w:ins>
            <w:ins w:id="407" w:author="moslem asaad" w:date="2022-02-22T17:04:00Z">
              <w:r>
                <w:t xml:space="preserve"> some point "x" between two successive intersection </w:t>
              </w:r>
              <w:proofErr w:type="gramStart"/>
              <w:r>
                <w:t>point .</w:t>
              </w:r>
              <w:proofErr w:type="gramEnd"/>
              <w:r>
                <w:t xml:space="preserve"> </w:t>
              </w:r>
            </w:ins>
          </w:p>
          <w:p w14:paraId="7997EEBF" w14:textId="478D1F20" w:rsidR="5EE0F092" w:rsidDel="001A2637" w:rsidRDefault="001A2637" w:rsidP="001A2637">
            <w:pPr>
              <w:rPr>
                <w:del w:id="408" w:author="moslem asaad" w:date="2022-02-22T17:04:00Z"/>
              </w:rPr>
            </w:pPr>
            <w:ins w:id="409" w:author="moslem asaad" w:date="2022-02-22T17:05:00Z">
              <w:r>
                <w:t xml:space="preserve">4 – check whether </w:t>
              </w:r>
            </w:ins>
            <w:ins w:id="410" w:author="moslem asaad" w:date="2022-02-22T17:06:00Z">
              <w:r>
                <w:t xml:space="preserve">function at x is bigger </w:t>
              </w:r>
            </w:ins>
            <w:del w:id="411" w:author="moslem asaad" w:date="2022-02-22T17:04:00Z">
              <w:r w:rsidR="5EE0F092" w:rsidDel="001A2637">
                <w:delText xml:space="preserve"> </w:delText>
              </w:r>
            </w:del>
          </w:p>
          <w:p w14:paraId="0BEFD895" w14:textId="4DD38410" w:rsidR="001A2637" w:rsidRDefault="001A2637" w:rsidP="001A2637">
            <w:pPr>
              <w:rPr>
                <w:ins w:id="412" w:author="moslem asaad" w:date="2022-02-22T17:06:00Z"/>
              </w:rPr>
            </w:pPr>
          </w:p>
          <w:p w14:paraId="467E31EE" w14:textId="03E27D80" w:rsidR="001A2637" w:rsidRDefault="001A2637" w:rsidP="001A2637">
            <w:pPr>
              <w:rPr>
                <w:ins w:id="413" w:author="moslem asaad" w:date="2022-02-22T17:08:00Z"/>
              </w:rPr>
            </w:pPr>
            <w:ins w:id="414" w:author="moslem asaad" w:date="2022-02-22T17:06:00Z">
              <w:r>
                <w:t xml:space="preserve">5 – return </w:t>
              </w:r>
            </w:ins>
            <w:ins w:id="415" w:author="moslem asaad" w:date="2022-02-22T17:08:00Z">
              <w:r w:rsidR="004928A7">
                <w:t xml:space="preserve">the integral of the subtraction of the two functions </w:t>
              </w:r>
            </w:ins>
          </w:p>
          <w:p w14:paraId="22F54416" w14:textId="001B76BF" w:rsidR="004928A7" w:rsidRDefault="004928A7" w:rsidP="001A2637">
            <w:pPr>
              <w:rPr>
                <w:ins w:id="416" w:author="moslem asaad" w:date="2022-02-22T17:06:00Z"/>
              </w:rPr>
            </w:pPr>
            <w:ins w:id="417" w:author="moslem asaad" w:date="2022-02-22T17:08:00Z">
              <w:r>
                <w:t xml:space="preserve">6 – make </w:t>
              </w:r>
            </w:ins>
            <w:ins w:id="418" w:author="moslem asaad" w:date="2022-02-22T17:09:00Z">
              <w:r>
                <w:t>3</w:t>
              </w:r>
            </w:ins>
            <w:ins w:id="419" w:author="moslem asaad" w:date="2022-02-22T17:08:00Z">
              <w:r>
                <w:t xml:space="preserve"> – 6 for</w:t>
              </w:r>
            </w:ins>
            <w:ins w:id="420" w:author="moslem asaad" w:date="2022-02-22T17:09:00Z">
              <w:r>
                <w:t xml:space="preserve"> all the intersection points and every time add the current result to the previous result</w:t>
              </w:r>
            </w:ins>
            <w:ins w:id="421" w:author="moslem asaad" w:date="2022-02-22T17:08:00Z">
              <w:r>
                <w:t xml:space="preserve">  </w:t>
              </w:r>
            </w:ins>
          </w:p>
          <w:p w14:paraId="75CF9041" w14:textId="6ABEAC95" w:rsidR="61534BE7" w:rsidDel="001A2637" w:rsidRDefault="61534BE7" w:rsidP="61534BE7">
            <w:pPr>
              <w:rPr>
                <w:del w:id="422" w:author="moslem asaad" w:date="2022-02-22T17:04:00Z"/>
              </w:rPr>
            </w:pPr>
          </w:p>
          <w:p w14:paraId="54ADD860" w14:textId="60DE3557" w:rsidR="61534BE7" w:rsidRDefault="61534BE7" w:rsidP="001A2637"/>
        </w:tc>
      </w:tr>
    </w:tbl>
    <w:p w14:paraId="4264F68E" w14:textId="7BFBA6D2" w:rsidR="00DA24DE" w:rsidRDefault="00651D11" w:rsidP="00DA24DE">
      <w:r>
        <w:rPr>
          <w:b/>
          <w:bCs/>
        </w:rPr>
        <w:t>(</w:t>
      </w:r>
      <w:ins w:id="423" w:author="רמי פוזיס" w:date="2022-02-18T20:20:00Z">
        <w:r w:rsidR="0065498B">
          <w:rPr>
            <w:b/>
            <w:bCs/>
          </w:rPr>
          <w:t>4</w:t>
        </w:r>
      </w:ins>
      <w:del w:id="424" w:author="רמי פוזיס" w:date="2022-02-18T20:21:00Z">
        <w:r w:rsidDel="0065498B">
          <w:rPr>
            <w:b/>
            <w:bCs/>
          </w:rPr>
          <w:delText>5</w:delText>
        </w:r>
      </w:del>
      <w:r>
        <w:rPr>
          <w:b/>
          <w:bCs/>
        </w:rPr>
        <w:t xml:space="preserve">pt) </w:t>
      </w:r>
      <w:r w:rsidR="00DA24DE" w:rsidRPr="573BA880">
        <w:rPr>
          <w:b/>
          <w:bCs/>
        </w:rPr>
        <w:t xml:space="preserve">Question </w:t>
      </w:r>
      <w:r w:rsidR="39C92E1C" w:rsidRPr="573BA880">
        <w:rPr>
          <w:b/>
          <w:bCs/>
        </w:rPr>
        <w:t>3.</w:t>
      </w:r>
      <w:r w:rsidR="6193A1D1" w:rsidRPr="573BA880">
        <w:rPr>
          <w:b/>
          <w:bCs/>
        </w:rPr>
        <w:t>3</w:t>
      </w:r>
      <w:r w:rsidR="00DA24DE" w:rsidRPr="573BA880">
        <w:rPr>
          <w:b/>
          <w:bCs/>
        </w:rPr>
        <w:t>:</w:t>
      </w:r>
      <w:r w:rsidR="00DA24DE">
        <w:t xml:space="preserve"> Explain why is the function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00DA24DE" w:rsidRPr="61534BE7">
        <w:rPr>
          <w:rFonts w:eastAsiaTheme="minorEastAsia"/>
        </w:rPr>
        <w:t xml:space="preserve"> is </w:t>
      </w:r>
      <w:r w:rsidR="00DA24DE">
        <w:t xml:space="preserve">difficult for numeric integration with equally spaced points? </w:t>
      </w:r>
    </w:p>
    <w:tbl>
      <w:tblPr>
        <w:tblStyle w:val="a5"/>
        <w:tblW w:w="0" w:type="auto"/>
        <w:tblLayout w:type="fixed"/>
        <w:tblLook w:val="06A0" w:firstRow="1" w:lastRow="0" w:firstColumn="1" w:lastColumn="0" w:noHBand="1" w:noVBand="1"/>
      </w:tblPr>
      <w:tblGrid>
        <w:gridCol w:w="9360"/>
      </w:tblGrid>
      <w:tr w:rsidR="00DA24DE" w14:paraId="5CA0E42A" w14:textId="77777777" w:rsidTr="61534BE7">
        <w:tc>
          <w:tcPr>
            <w:tcW w:w="9360" w:type="dxa"/>
          </w:tcPr>
          <w:p w14:paraId="37C92637" w14:textId="77777777" w:rsidR="004928A7" w:rsidRDefault="00DA24DE" w:rsidP="004928A7">
            <w:pPr>
              <w:rPr>
                <w:ins w:id="425" w:author="moslem asaad" w:date="2022-02-22T17:10:00Z"/>
              </w:rPr>
            </w:pPr>
            <w:r w:rsidRPr="61534BE7">
              <w:rPr>
                <w:b/>
                <w:bCs/>
              </w:rPr>
              <w:t xml:space="preserve"> </w:t>
            </w:r>
            <w:ins w:id="426" w:author="moslem asaad" w:date="2022-02-22T17:10:00Z">
              <w:r w:rsidR="004928A7">
                <w:t xml:space="preserve">Integral with equally spaced points would be a problem for a function in the places that divergence in a high rate or very low rate. The effect on the root is very meaningful in the equally spaced </w:t>
              </w:r>
              <w:proofErr w:type="gramStart"/>
              <w:r w:rsidR="004928A7">
                <w:t>integration ,</w:t>
              </w:r>
              <w:proofErr w:type="gramEnd"/>
              <w:r w:rsidR="004928A7">
                <w:t xml:space="preserve"> and in our function as we see in the graph , the divergence is very high . </w:t>
              </w:r>
            </w:ins>
          </w:p>
          <w:p w14:paraId="3ACBCC1F" w14:textId="77777777" w:rsidR="004928A7" w:rsidRPr="00CC45BC" w:rsidRDefault="004928A7" w:rsidP="004928A7">
            <w:pPr>
              <w:rPr>
                <w:ins w:id="427" w:author="moslem asaad" w:date="2022-02-22T17:10:00Z"/>
              </w:rPr>
            </w:pPr>
            <w:ins w:id="428" w:author="moslem asaad" w:date="2022-02-22T17:10:00Z">
              <w:r>
                <w:t xml:space="preserve">Let's take a look at the point x = </w:t>
              </w:r>
              <w:proofErr w:type="gramStart"/>
              <w:r>
                <w:t>0.1 ,</w:t>
              </w:r>
              <w:proofErr w:type="gramEnd"/>
              <w:r>
                <w:t xml:space="preserve"> f(0.1) is -&gt; infinity . </w:t>
              </w:r>
            </w:ins>
          </w:p>
          <w:p w14:paraId="3B66549E" w14:textId="7974A67A" w:rsidR="00DA24DE" w:rsidRDefault="004928A7" w:rsidP="00DE1AAB">
            <w:pPr>
              <w:rPr>
                <w:b/>
                <w:bCs/>
              </w:rPr>
            </w:pPr>
            <w:ins w:id="429" w:author="moslem asaad" w:date="2022-02-22T17:10:00Z">
              <w:r w:rsidRPr="00CC45BC">
                <w:rPr>
                  <w:b/>
                  <w:bCs/>
                  <w:noProof/>
                </w:rPr>
                <w:drawing>
                  <wp:inline distT="0" distB="0" distL="0" distR="0" wp14:anchorId="0B239434" wp14:editId="6EF9485C">
                    <wp:extent cx="5806440" cy="381317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440" cy="3813175"/>
                            </a:xfrm>
                            <a:prstGeom prst="rect">
                              <a:avLst/>
                            </a:prstGeom>
                          </pic:spPr>
                        </pic:pic>
                      </a:graphicData>
                    </a:graphic>
                  </wp:inline>
                </w:drawing>
              </w:r>
            </w:ins>
          </w:p>
          <w:p w14:paraId="5FC8FB34" w14:textId="77777777" w:rsidR="00DA24DE" w:rsidRDefault="00DA24DE" w:rsidP="00DE1AAB">
            <w:pPr>
              <w:rPr>
                <w:b/>
                <w:bCs/>
              </w:rPr>
            </w:pPr>
          </w:p>
          <w:p w14:paraId="3C59D082" w14:textId="77777777" w:rsidR="00DA24DE" w:rsidRDefault="00DA24DE" w:rsidP="00DE1AAB">
            <w:pPr>
              <w:rPr>
                <w:b/>
                <w:bCs/>
              </w:rPr>
            </w:pPr>
          </w:p>
        </w:tc>
      </w:tr>
    </w:tbl>
    <w:p w14:paraId="300C4D67" w14:textId="77777777" w:rsidR="004928A7" w:rsidRDefault="004928A7" w:rsidP="00DA24DE">
      <w:pPr>
        <w:rPr>
          <w:ins w:id="430" w:author="moslem asaad" w:date="2022-02-22T17:10:00Z"/>
          <w:b/>
          <w:bCs/>
        </w:rPr>
      </w:pPr>
    </w:p>
    <w:p w14:paraId="6AA7FD88" w14:textId="3EE69C70" w:rsidR="00DA24DE" w:rsidRDefault="00651D11" w:rsidP="00DA24DE">
      <w:r>
        <w:rPr>
          <w:b/>
          <w:bCs/>
        </w:rPr>
        <w:lastRenderedPageBreak/>
        <w:t>(</w:t>
      </w:r>
      <w:del w:id="431" w:author="רמי פוזיס" w:date="2022-02-18T20:21:00Z">
        <w:r w:rsidDel="0065498B">
          <w:rPr>
            <w:b/>
            <w:bCs/>
          </w:rPr>
          <w:delText>5pt</w:delText>
        </w:r>
      </w:del>
      <w:ins w:id="432" w:author="רמי פוזיס" w:date="2022-02-18T20:21:00Z">
        <w:r w:rsidR="0065498B">
          <w:rPr>
            <w:b/>
            <w:bCs/>
          </w:rPr>
          <w:t>4pt</w:t>
        </w:r>
      </w:ins>
      <w:r>
        <w:rPr>
          <w:b/>
          <w:bCs/>
        </w:rPr>
        <w:t xml:space="preserve">) </w:t>
      </w:r>
      <w:r w:rsidR="00DA24DE" w:rsidRPr="6C79124E">
        <w:rPr>
          <w:b/>
          <w:bCs/>
        </w:rPr>
        <w:t xml:space="preserve">Question </w:t>
      </w:r>
      <w:r w:rsidR="07341D0D" w:rsidRPr="6C79124E">
        <w:rPr>
          <w:b/>
          <w:bCs/>
        </w:rPr>
        <w:t>3.</w:t>
      </w:r>
      <w:r w:rsidR="6578ABA2" w:rsidRPr="6C79124E">
        <w:rPr>
          <w:b/>
          <w:bCs/>
        </w:rPr>
        <w:t>4</w:t>
      </w:r>
      <w:r w:rsidR="00DA24DE" w:rsidRPr="6C79124E">
        <w:rPr>
          <w:b/>
          <w:bCs/>
        </w:rPr>
        <w:t>:</w:t>
      </w:r>
      <w:r w:rsidR="00DA24DE">
        <w:t xml:space="preserve"> What is the maximal integration error of the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00DA24DE">
        <w:t xml:space="preserve"> in the range [0.1, 10]? Explain. </w:t>
      </w:r>
    </w:p>
    <w:tbl>
      <w:tblPr>
        <w:tblStyle w:val="a5"/>
        <w:tblW w:w="0" w:type="auto"/>
        <w:tblLayout w:type="fixed"/>
        <w:tblLook w:val="06A0" w:firstRow="1" w:lastRow="0" w:firstColumn="1" w:lastColumn="0" w:noHBand="1" w:noVBand="1"/>
      </w:tblPr>
      <w:tblGrid>
        <w:gridCol w:w="9360"/>
      </w:tblGrid>
      <w:tr w:rsidR="00DA24DE" w14:paraId="5A9C3A52" w14:textId="77777777" w:rsidTr="61534BE7">
        <w:tc>
          <w:tcPr>
            <w:tcW w:w="9360" w:type="dxa"/>
          </w:tcPr>
          <w:p w14:paraId="54E9A55A" w14:textId="77777777" w:rsidR="0075327E" w:rsidRDefault="00DA24DE" w:rsidP="0075327E">
            <w:pPr>
              <w:rPr>
                <w:ins w:id="433" w:author="moslem asaad" w:date="2022-02-22T17:20:00Z"/>
              </w:rPr>
            </w:pPr>
            <w:r w:rsidRPr="61534BE7">
              <w:rPr>
                <w:b/>
                <w:bCs/>
              </w:rPr>
              <w:t xml:space="preserve"> </w:t>
            </w:r>
            <w:ins w:id="434" w:author="moslem asaad" w:date="2022-02-22T17:20:00Z">
              <w:r w:rsidR="0075327E">
                <w:t xml:space="preserve">We will </w:t>
              </w:r>
              <w:proofErr w:type="gramStart"/>
              <w:r w:rsidR="0075327E">
                <w:t>calculate  the</w:t>
              </w:r>
              <w:proofErr w:type="gramEnd"/>
              <w:r w:rsidR="0075327E">
                <w:t xml:space="preserve"> error using </w:t>
              </w:r>
              <w:proofErr w:type="spellStart"/>
              <w:r w:rsidR="0075327E">
                <w:t>simpson</w:t>
              </w:r>
              <w:proofErr w:type="spellEnd"/>
              <w:r w:rsidR="0075327E">
                <w:t xml:space="preserve"> rule: </w:t>
              </w:r>
            </w:ins>
          </w:p>
          <w:p w14:paraId="2279454A" w14:textId="77777777" w:rsidR="0075327E" w:rsidRPr="002623BE" w:rsidRDefault="000B39BD" w:rsidP="0075327E">
            <w:pPr>
              <w:jc w:val="right"/>
              <w:rPr>
                <w:ins w:id="435" w:author="moslem asaad" w:date="2022-02-22T17:20:00Z"/>
                <w:rFonts w:eastAsiaTheme="minorEastAsia"/>
              </w:rPr>
            </w:pPr>
            <m:oMathPara>
              <m:oMathParaPr>
                <m:jc m:val="left"/>
              </m:oMathParaPr>
              <m:oMath>
                <m:d>
                  <m:dPr>
                    <m:begChr m:val="|"/>
                    <m:endChr m:val="|"/>
                    <m:ctrlPr>
                      <w:ins w:id="436" w:author="moslem asaad" w:date="2022-02-22T17:20:00Z">
                        <w:rPr>
                          <w:rFonts w:ascii="Cambria Math" w:hAnsi="Cambria Math"/>
                          <w:i/>
                        </w:rPr>
                      </w:ins>
                    </m:ctrlPr>
                  </m:dPr>
                  <m:e>
                    <m:r>
                      <w:ins w:id="437" w:author="moslem asaad" w:date="2022-02-22T17:20:00Z">
                        <w:rPr>
                          <w:rFonts w:ascii="Cambria Math" w:hAnsi="Cambria Math"/>
                        </w:rPr>
                        <m:t>E</m:t>
                      </w:ins>
                    </m:r>
                  </m:e>
                </m:d>
                <m:r>
                  <w:ins w:id="438" w:author="moslem asaad" w:date="2022-02-22T17:20:00Z">
                    <w:rPr>
                      <w:rFonts w:ascii="Cambria Math" w:hAnsi="Cambria Math"/>
                    </w:rPr>
                    <m:t>≤</m:t>
                  </w:ins>
                </m:r>
                <m:f>
                  <m:fPr>
                    <m:ctrlPr>
                      <w:ins w:id="439" w:author="moslem asaad" w:date="2022-02-22T17:20:00Z">
                        <w:rPr>
                          <w:rFonts w:ascii="Cambria Math" w:hAnsi="Cambria Math"/>
                          <w:i/>
                        </w:rPr>
                      </w:ins>
                    </m:ctrlPr>
                  </m:fPr>
                  <m:num>
                    <m:sSup>
                      <m:sSupPr>
                        <m:ctrlPr>
                          <w:ins w:id="440" w:author="moslem asaad" w:date="2022-02-22T17:20:00Z">
                            <w:rPr>
                              <w:rFonts w:ascii="Cambria Math" w:hAnsi="Cambria Math"/>
                              <w:i/>
                            </w:rPr>
                          </w:ins>
                        </m:ctrlPr>
                      </m:sSupPr>
                      <m:e>
                        <m:d>
                          <m:dPr>
                            <m:ctrlPr>
                              <w:ins w:id="441" w:author="moslem asaad" w:date="2022-02-22T17:20:00Z">
                                <w:rPr>
                                  <w:rFonts w:ascii="Cambria Math" w:hAnsi="Cambria Math"/>
                                  <w:i/>
                                </w:rPr>
                              </w:ins>
                            </m:ctrlPr>
                          </m:dPr>
                          <m:e>
                            <m:r>
                              <w:ins w:id="442" w:author="moslem asaad" w:date="2022-02-22T17:20:00Z">
                                <w:rPr>
                                  <w:rFonts w:ascii="Cambria Math" w:hAnsi="Cambria Math"/>
                                </w:rPr>
                                <m:t>b-a</m:t>
                              </w:ins>
                            </m:r>
                          </m:e>
                        </m:d>
                      </m:e>
                      <m:sup>
                        <m:r>
                          <w:ins w:id="443" w:author="moslem asaad" w:date="2022-02-22T17:20:00Z">
                            <w:rPr>
                              <w:rFonts w:ascii="Cambria Math" w:hAnsi="Cambria Math"/>
                            </w:rPr>
                            <m:t>5</m:t>
                          </w:ins>
                        </m:r>
                      </m:sup>
                    </m:sSup>
                  </m:num>
                  <m:den>
                    <m:r>
                      <w:ins w:id="444" w:author="moslem asaad" w:date="2022-02-22T17:20:00Z">
                        <w:rPr>
                          <w:rFonts w:ascii="Cambria Math" w:hAnsi="Cambria Math"/>
                        </w:rPr>
                        <m:t>180</m:t>
                      </w:ins>
                    </m:r>
                    <m:sSup>
                      <m:sSupPr>
                        <m:ctrlPr>
                          <w:ins w:id="445" w:author="moslem asaad" w:date="2022-02-22T17:20:00Z">
                            <w:rPr>
                              <w:rFonts w:ascii="Cambria Math" w:hAnsi="Cambria Math"/>
                              <w:i/>
                            </w:rPr>
                          </w:ins>
                        </m:ctrlPr>
                      </m:sSupPr>
                      <m:e>
                        <m:r>
                          <w:ins w:id="446" w:author="moslem asaad" w:date="2022-02-22T17:20:00Z">
                            <w:rPr>
                              <w:rFonts w:ascii="Cambria Math" w:hAnsi="Cambria Math"/>
                            </w:rPr>
                            <m:t>n</m:t>
                          </w:ins>
                        </m:r>
                      </m:e>
                      <m:sup>
                        <m:r>
                          <w:ins w:id="447" w:author="moslem asaad" w:date="2022-02-22T17:20:00Z">
                            <w:rPr>
                              <w:rFonts w:ascii="Cambria Math" w:hAnsi="Cambria Math"/>
                            </w:rPr>
                            <m:t>4</m:t>
                          </w:ins>
                        </m:r>
                      </m:sup>
                    </m:sSup>
                  </m:den>
                </m:f>
                <m:d>
                  <m:dPr>
                    <m:begChr m:val="["/>
                    <m:endChr m:val="]"/>
                    <m:ctrlPr>
                      <w:ins w:id="448" w:author="moslem asaad" w:date="2022-02-22T17:20:00Z">
                        <w:rPr>
                          <w:rFonts w:ascii="Cambria Math" w:hAnsi="Cambria Math"/>
                          <w:i/>
                        </w:rPr>
                      </w:ins>
                    </m:ctrlPr>
                  </m:dPr>
                  <m:e>
                    <m:func>
                      <m:funcPr>
                        <m:ctrlPr>
                          <w:ins w:id="449" w:author="moslem asaad" w:date="2022-02-22T17:20:00Z">
                            <w:rPr>
                              <w:rFonts w:ascii="Cambria Math" w:hAnsi="Cambria Math"/>
                            </w:rPr>
                          </w:ins>
                        </m:ctrlPr>
                      </m:funcPr>
                      <m:fName>
                        <m:r>
                          <w:ins w:id="450" w:author="moslem asaad" w:date="2022-02-22T17:20:00Z">
                            <m:rPr>
                              <m:sty m:val="p"/>
                            </m:rPr>
                            <w:rPr>
                              <w:rFonts w:ascii="Cambria Math" w:hAnsi="Cambria Math"/>
                            </w:rPr>
                            <m:t>max</m:t>
                          </w:ins>
                        </m:r>
                        <m:ctrlPr>
                          <w:ins w:id="451" w:author="moslem asaad" w:date="2022-02-22T17:20:00Z">
                            <w:rPr>
                              <w:rFonts w:ascii="Cambria Math" w:hAnsi="Cambria Math"/>
                              <w:i/>
                            </w:rPr>
                          </w:ins>
                        </m:ctrlPr>
                      </m:fName>
                      <m:e>
                        <m:d>
                          <m:dPr>
                            <m:begChr m:val="|"/>
                            <m:endChr m:val="|"/>
                            <m:ctrlPr>
                              <w:ins w:id="452" w:author="moslem asaad" w:date="2022-02-22T17:20:00Z">
                                <w:rPr>
                                  <w:rFonts w:ascii="Cambria Math" w:hAnsi="Cambria Math"/>
                                  <w:i/>
                                </w:rPr>
                              </w:ins>
                            </m:ctrlPr>
                          </m:dPr>
                          <m:e>
                            <m:sSup>
                              <m:sSupPr>
                                <m:ctrlPr>
                                  <w:ins w:id="453" w:author="moslem asaad" w:date="2022-02-22T17:20:00Z">
                                    <w:rPr>
                                      <w:rFonts w:ascii="Cambria Math" w:hAnsi="Cambria Math"/>
                                      <w:i/>
                                    </w:rPr>
                                  </w:ins>
                                </m:ctrlPr>
                              </m:sSupPr>
                              <m:e>
                                <m:r>
                                  <w:ins w:id="454" w:author="moslem asaad" w:date="2022-02-22T17:20:00Z">
                                    <w:rPr>
                                      <w:rFonts w:ascii="Cambria Math" w:hAnsi="Cambria Math"/>
                                    </w:rPr>
                                    <m:t>f</m:t>
                                  </w:ins>
                                </m:r>
                              </m:e>
                              <m:sup>
                                <m:r>
                                  <w:ins w:id="455" w:author="moslem asaad" w:date="2022-02-22T17:20:00Z">
                                    <w:rPr>
                                      <w:rFonts w:ascii="Cambria Math" w:hAnsi="Cambria Math"/>
                                    </w:rPr>
                                    <m:t>4</m:t>
                                  </w:ins>
                                </m:r>
                              </m:sup>
                            </m:sSup>
                            <m:d>
                              <m:dPr>
                                <m:ctrlPr>
                                  <w:ins w:id="456" w:author="moslem asaad" w:date="2022-02-22T17:20:00Z">
                                    <w:rPr>
                                      <w:rFonts w:ascii="Cambria Math" w:hAnsi="Cambria Math"/>
                                      <w:i/>
                                    </w:rPr>
                                  </w:ins>
                                </m:ctrlPr>
                              </m:dPr>
                              <m:e>
                                <m:r>
                                  <w:ins w:id="457" w:author="moslem asaad" w:date="2022-02-22T17:20:00Z">
                                    <w:rPr>
                                      <w:rFonts w:ascii="Cambria Math" w:hAnsi="Cambria Math"/>
                                    </w:rPr>
                                    <m:t>x</m:t>
                                  </w:ins>
                                </m:r>
                              </m:e>
                            </m:d>
                          </m:e>
                        </m:d>
                      </m:e>
                    </m:func>
                  </m:e>
                </m:d>
                <m:r>
                  <w:ins w:id="458" w:author="moslem asaad" w:date="2022-02-22T17:20:00Z">
                    <w:rPr>
                      <w:rFonts w:ascii="Cambria Math" w:hAnsi="Cambria Math"/>
                    </w:rPr>
                    <m:t>, a≤x≤b</m:t>
                  </w:ins>
                </m:r>
                <m:r>
                  <w:ins w:id="459" w:author="moslem asaad" w:date="2022-02-22T17:20:00Z">
                    <w:rPr>
                      <w:rFonts w:ascii="Cambria Math" w:eastAsiaTheme="minorEastAsia" w:hAnsi="Cambria Math"/>
                    </w:rPr>
                    <m:t>=&gt;</m:t>
                  </w:ins>
                </m:r>
                <m:d>
                  <m:dPr>
                    <m:begChr m:val="|"/>
                    <m:endChr m:val="|"/>
                    <m:ctrlPr>
                      <w:ins w:id="460" w:author="moslem asaad" w:date="2022-02-22T17:20:00Z">
                        <w:rPr>
                          <w:rFonts w:ascii="Cambria Math" w:hAnsi="Cambria Math"/>
                          <w:i/>
                        </w:rPr>
                      </w:ins>
                    </m:ctrlPr>
                  </m:dPr>
                  <m:e>
                    <m:r>
                      <w:ins w:id="461" w:author="moslem asaad" w:date="2022-02-22T17:20:00Z">
                        <w:rPr>
                          <w:rFonts w:ascii="Cambria Math" w:hAnsi="Cambria Math"/>
                        </w:rPr>
                        <m:t>E</m:t>
                      </w:ins>
                    </m:r>
                  </m:e>
                </m:d>
                <m:r>
                  <w:ins w:id="462" w:author="moslem asaad" w:date="2022-02-22T17:20:00Z">
                    <w:rPr>
                      <w:rFonts w:ascii="Cambria Math" w:hAnsi="Cambria Math"/>
                    </w:rPr>
                    <m:t>≤</m:t>
                  </w:ins>
                </m:r>
                <m:f>
                  <m:fPr>
                    <m:ctrlPr>
                      <w:ins w:id="463" w:author="moslem asaad" w:date="2022-02-22T17:20:00Z">
                        <w:rPr>
                          <w:rFonts w:ascii="Cambria Math" w:hAnsi="Cambria Math"/>
                          <w:i/>
                        </w:rPr>
                      </w:ins>
                    </m:ctrlPr>
                  </m:fPr>
                  <m:num>
                    <m:sSup>
                      <m:sSupPr>
                        <m:ctrlPr>
                          <w:ins w:id="464" w:author="moslem asaad" w:date="2022-02-22T17:20:00Z">
                            <w:rPr>
                              <w:rFonts w:ascii="Cambria Math" w:hAnsi="Cambria Math"/>
                              <w:i/>
                            </w:rPr>
                          </w:ins>
                        </m:ctrlPr>
                      </m:sSupPr>
                      <m:e>
                        <m:d>
                          <m:dPr>
                            <m:ctrlPr>
                              <w:ins w:id="465" w:author="moslem asaad" w:date="2022-02-22T17:20:00Z">
                                <w:rPr>
                                  <w:rFonts w:ascii="Cambria Math" w:hAnsi="Cambria Math"/>
                                  <w:i/>
                                </w:rPr>
                              </w:ins>
                            </m:ctrlPr>
                          </m:dPr>
                          <m:e>
                            <m:r>
                              <w:ins w:id="466" w:author="moslem asaad" w:date="2022-02-22T17:20:00Z">
                                <w:rPr>
                                  <w:rFonts w:ascii="Cambria Math" w:hAnsi="Cambria Math"/>
                                </w:rPr>
                                <m:t>10-0.1</m:t>
                              </w:ins>
                            </m:r>
                          </m:e>
                        </m:d>
                      </m:e>
                      <m:sup>
                        <m:r>
                          <w:ins w:id="467" w:author="moslem asaad" w:date="2022-02-22T17:20:00Z">
                            <w:rPr>
                              <w:rFonts w:ascii="Cambria Math" w:hAnsi="Cambria Math"/>
                            </w:rPr>
                            <m:t>5</m:t>
                          </w:ins>
                        </m:r>
                      </m:sup>
                    </m:sSup>
                  </m:num>
                  <m:den>
                    <m:r>
                      <w:ins w:id="468" w:author="moslem asaad" w:date="2022-02-22T17:20:00Z">
                        <w:rPr>
                          <w:rFonts w:ascii="Cambria Math" w:hAnsi="Cambria Math"/>
                        </w:rPr>
                        <m:t xml:space="preserve">180* </m:t>
                      </w:ins>
                    </m:r>
                    <m:sSup>
                      <m:sSupPr>
                        <m:ctrlPr>
                          <w:ins w:id="469" w:author="moslem asaad" w:date="2022-02-22T17:20:00Z">
                            <w:rPr>
                              <w:rFonts w:ascii="Cambria Math" w:hAnsi="Cambria Math"/>
                              <w:i/>
                            </w:rPr>
                          </w:ins>
                        </m:ctrlPr>
                      </m:sSupPr>
                      <m:e>
                        <m:r>
                          <w:ins w:id="470" w:author="moslem asaad" w:date="2022-02-22T17:20:00Z">
                            <w:rPr>
                              <w:rFonts w:ascii="Cambria Math" w:hAnsi="Cambria Math"/>
                            </w:rPr>
                            <m:t xml:space="preserve">4 </m:t>
                          </w:ins>
                        </m:r>
                      </m:e>
                      <m:sup>
                        <m:r>
                          <w:ins w:id="471" w:author="moslem asaad" w:date="2022-02-22T17:20:00Z">
                            <w:rPr>
                              <w:rFonts w:ascii="Cambria Math" w:hAnsi="Cambria Math"/>
                            </w:rPr>
                            <m:t>4</m:t>
                          </w:ins>
                        </m:r>
                      </m:sup>
                    </m:sSup>
                  </m:den>
                </m:f>
                <m:d>
                  <m:dPr>
                    <m:begChr m:val="["/>
                    <m:endChr m:val="]"/>
                    <m:ctrlPr>
                      <w:ins w:id="472" w:author="moslem asaad" w:date="2022-02-22T17:20:00Z">
                        <w:rPr>
                          <w:rFonts w:ascii="Cambria Math" w:hAnsi="Cambria Math"/>
                          <w:i/>
                        </w:rPr>
                      </w:ins>
                    </m:ctrlPr>
                  </m:dPr>
                  <m:e>
                    <m:r>
                      <w:ins w:id="473" w:author="moslem asaad" w:date="2022-02-22T17:20:00Z">
                        <m:rPr>
                          <m:sty m:val="p"/>
                        </m:rPr>
                        <w:rPr>
                          <w:rFonts w:ascii="Cambria Math" w:hAnsi="Cambria Math"/>
                        </w:rPr>
                        <m:t>4.85*</m:t>
                      </w:ins>
                    </m:r>
                    <m:sSup>
                      <m:sSupPr>
                        <m:ctrlPr>
                          <w:ins w:id="474" w:author="moslem asaad" w:date="2022-02-22T17:20:00Z">
                            <w:rPr>
                              <w:rFonts w:ascii="Cambria Math" w:hAnsi="Cambria Math"/>
                            </w:rPr>
                          </w:ins>
                        </m:ctrlPr>
                      </m:sSupPr>
                      <m:e>
                        <m:r>
                          <w:ins w:id="475" w:author="moslem asaad" w:date="2022-02-22T17:20:00Z">
                            <m:rPr>
                              <m:sty m:val="p"/>
                            </m:rPr>
                            <w:rPr>
                              <w:rFonts w:ascii="Cambria Math" w:hAnsi="Cambria Math"/>
                            </w:rPr>
                            <m:t>10</m:t>
                          </w:ins>
                        </m:r>
                      </m:e>
                      <m:sup>
                        <m:r>
                          <w:ins w:id="476" w:author="moslem asaad" w:date="2022-02-22T17:20:00Z">
                            <m:rPr>
                              <m:sty m:val="p"/>
                            </m:rPr>
                            <w:rPr>
                              <w:rFonts w:ascii="Cambria Math" w:hAnsi="Cambria Math"/>
                            </w:rPr>
                            <m:t>14</m:t>
                          </w:ins>
                        </m:r>
                      </m:sup>
                    </m:sSup>
                  </m:e>
                </m:d>
              </m:oMath>
            </m:oMathPara>
          </w:p>
          <w:p w14:paraId="644B5EDD" w14:textId="6CE034AC" w:rsidR="00DA24DE" w:rsidRPr="0075327E" w:rsidDel="0075327E" w:rsidRDefault="0075327E">
            <w:pPr>
              <w:jc w:val="right"/>
              <w:rPr>
                <w:del w:id="477" w:author="moslem asaad" w:date="2022-02-22T17:20:00Z"/>
                <w:rFonts w:eastAsiaTheme="minorEastAsia"/>
                <w:rPrChange w:id="478" w:author="moslem asaad" w:date="2022-02-22T17:20:00Z">
                  <w:rPr>
                    <w:del w:id="479" w:author="moslem asaad" w:date="2022-02-22T17:20:00Z"/>
                    <w:b/>
                    <w:bCs/>
                  </w:rPr>
                </w:rPrChange>
              </w:rPr>
              <w:pPrChange w:id="480" w:author="moslem asaad" w:date="2022-02-22T17:20:00Z">
                <w:pPr/>
              </w:pPrChange>
            </w:pPr>
            <m:oMathPara>
              <m:oMathParaPr>
                <m:jc m:val="left"/>
              </m:oMathParaPr>
              <m:oMath>
                <m:r>
                  <w:ins w:id="481" w:author="moslem asaad" w:date="2022-02-22T17:20:00Z">
                    <w:rPr>
                      <w:rFonts w:ascii="Cambria Math" w:eastAsiaTheme="minorEastAsia" w:hAnsi="Cambria Math"/>
                    </w:rPr>
                    <m:t>=&gt;</m:t>
                  </w:ins>
                </m:r>
                <m:d>
                  <m:dPr>
                    <m:begChr m:val="|"/>
                    <m:endChr m:val="|"/>
                    <m:ctrlPr>
                      <w:ins w:id="482" w:author="moslem asaad" w:date="2022-02-22T17:20:00Z">
                        <w:rPr>
                          <w:rFonts w:ascii="Cambria Math" w:eastAsiaTheme="minorEastAsia" w:hAnsi="Cambria Math"/>
                          <w:i/>
                        </w:rPr>
                      </w:ins>
                    </m:ctrlPr>
                  </m:dPr>
                  <m:e>
                    <m:r>
                      <w:ins w:id="483" w:author="moslem asaad" w:date="2022-02-22T17:20:00Z">
                        <w:rPr>
                          <w:rFonts w:ascii="Cambria Math" w:eastAsiaTheme="minorEastAsia" w:hAnsi="Cambria Math"/>
                        </w:rPr>
                        <m:t>E</m:t>
                      </w:ins>
                    </m:r>
                  </m:e>
                </m:d>
                <m:r>
                  <w:ins w:id="484" w:author="moslem asaad" w:date="2022-02-22T17:20:00Z">
                    <w:rPr>
                      <w:rFonts w:ascii="Cambria Math" w:eastAsiaTheme="minorEastAsia" w:hAnsi="Cambria Math"/>
                    </w:rPr>
                    <m:t>≤1.6*</m:t>
                  </w:ins>
                </m:r>
                <m:sSup>
                  <m:sSupPr>
                    <m:ctrlPr>
                      <w:ins w:id="485" w:author="moslem asaad" w:date="2022-02-22T17:20:00Z">
                        <w:rPr>
                          <w:rFonts w:ascii="Cambria Math" w:eastAsiaTheme="minorEastAsia" w:hAnsi="Cambria Math"/>
                          <w:i/>
                        </w:rPr>
                      </w:ins>
                    </m:ctrlPr>
                  </m:sSupPr>
                  <m:e>
                    <m:r>
                      <w:ins w:id="486" w:author="moslem asaad" w:date="2022-02-22T17:20:00Z">
                        <w:rPr>
                          <w:rFonts w:ascii="Cambria Math" w:eastAsiaTheme="minorEastAsia" w:hAnsi="Cambria Math"/>
                        </w:rPr>
                        <m:t>10</m:t>
                      </w:ins>
                    </m:r>
                  </m:e>
                  <m:sup>
                    <m:r>
                      <w:ins w:id="487" w:author="moslem asaad" w:date="2022-02-22T17:20:00Z">
                        <w:rPr>
                          <w:rFonts w:ascii="Cambria Math" w:eastAsiaTheme="minorEastAsia" w:hAnsi="Cambria Math"/>
                        </w:rPr>
                        <m:t>16</m:t>
                      </w:ins>
                    </m:r>
                  </m:sup>
                </m:sSup>
                <m:r>
                  <w:ins w:id="488" w:author="moslem asaad" w:date="2022-02-22T17:20:00Z">
                    <w:rPr>
                      <w:rFonts w:ascii="Cambria Math" w:eastAsiaTheme="minorEastAsia" w:hAnsi="Cambria Math"/>
                    </w:rPr>
                    <m:t xml:space="preserve">  </m:t>
                  </w:ins>
                </m:r>
              </m:oMath>
            </m:oMathPara>
          </w:p>
          <w:p w14:paraId="3A833534" w14:textId="77777777" w:rsidR="00DA24DE" w:rsidDel="0075327E" w:rsidRDefault="00DA24DE" w:rsidP="00DE1AAB">
            <w:pPr>
              <w:rPr>
                <w:del w:id="489" w:author="moslem asaad" w:date="2022-02-22T17:20:00Z"/>
                <w:b/>
                <w:bCs/>
              </w:rPr>
            </w:pPr>
          </w:p>
          <w:p w14:paraId="569CDB77" w14:textId="77777777" w:rsidR="00DA24DE" w:rsidRDefault="00DA24DE" w:rsidP="00DE1AAB">
            <w:pPr>
              <w:rPr>
                <w:b/>
                <w:bCs/>
              </w:rPr>
            </w:pPr>
          </w:p>
        </w:tc>
      </w:tr>
    </w:tbl>
    <w:p w14:paraId="41A3C262" w14:textId="384DB395" w:rsidR="00B713D8" w:rsidRDefault="00B713D8"/>
    <w:p w14:paraId="17EF3439" w14:textId="77777777" w:rsidR="00B713D8" w:rsidRDefault="00B713D8">
      <w:r>
        <w:br w:type="page"/>
      </w:r>
    </w:p>
    <w:p w14:paraId="308503B1" w14:textId="3E0751F1" w:rsidR="001B331B" w:rsidRDefault="001B331B" w:rsidP="006E1D24">
      <w:pPr>
        <w:rPr>
          <w:b/>
          <w:bCs/>
        </w:rPr>
      </w:pPr>
      <w:r>
        <w:rPr>
          <w:b/>
          <w:bCs/>
        </w:rPr>
        <w:lastRenderedPageBreak/>
        <w:t>Assignment 4 (</w:t>
      </w:r>
      <w:del w:id="490" w:author="רמי פוזיס" w:date="2022-02-18T20:22:00Z">
        <w:r w:rsidR="00651D11" w:rsidDel="0065498B">
          <w:rPr>
            <w:b/>
            <w:bCs/>
          </w:rPr>
          <w:delText>15</w:delText>
        </w:r>
        <w:r w:rsidDel="0065498B">
          <w:rPr>
            <w:b/>
            <w:bCs/>
          </w:rPr>
          <w:delText>pt</w:delText>
        </w:r>
      </w:del>
      <w:ins w:id="491" w:author="רמי פוזיס" w:date="2022-02-18T20:22:00Z">
        <w:r w:rsidR="0065498B">
          <w:rPr>
            <w:b/>
            <w:bCs/>
          </w:rPr>
          <w:t>14pt</w:t>
        </w:r>
      </w:ins>
      <w:r>
        <w:rPr>
          <w:b/>
          <w:bCs/>
        </w:rPr>
        <w:t>)</w:t>
      </w:r>
    </w:p>
    <w:p w14:paraId="0C14696F" w14:textId="3F8ABCC1" w:rsidR="007053A1" w:rsidRDefault="00B35987" w:rsidP="001F5776">
      <w:pPr>
        <w:rPr>
          <w:b/>
          <w:bCs/>
        </w:rPr>
      </w:pPr>
      <w:r w:rsidRPr="00651D11">
        <w:rPr>
          <w:b/>
          <w:bCs/>
        </w:rPr>
        <w:t>(</w:t>
      </w:r>
      <w:r w:rsidR="00651D11" w:rsidRPr="00651D11">
        <w:rPr>
          <w:b/>
          <w:bCs/>
        </w:rPr>
        <w:t>1</w:t>
      </w:r>
      <w:r w:rsidR="00651D11">
        <w:rPr>
          <w:b/>
          <w:bCs/>
        </w:rPr>
        <w:t>0</w:t>
      </w:r>
      <w:r w:rsidR="00651D11" w:rsidRPr="00651D11">
        <w:rPr>
          <w:b/>
          <w:bCs/>
        </w:rPr>
        <w:t>pt)</w:t>
      </w:r>
      <w:r w:rsidR="00651D11">
        <w:t xml:space="preserve"> </w:t>
      </w:r>
      <w:r w:rsidR="007053A1">
        <w:t xml:space="preserve">Implement the function </w:t>
      </w:r>
      <w:proofErr w:type="gramStart"/>
      <w:r w:rsidR="007053A1" w:rsidRPr="29F27A30">
        <w:rPr>
          <w:b/>
          <w:bCs/>
        </w:rPr>
        <w:t>Assignment4.fit(</w:t>
      </w:r>
      <w:proofErr w:type="gramEnd"/>
      <w:r w:rsidR="007053A1" w:rsidRPr="29F27A30">
        <w:rPr>
          <w:b/>
          <w:bCs/>
        </w:rPr>
        <w:t>…)</w:t>
      </w:r>
      <w:r w:rsidR="007053A1">
        <w:t xml:space="preserve">  </w:t>
      </w:r>
      <w:r w:rsidR="00173B82">
        <w:t xml:space="preserve">following the </w:t>
      </w:r>
      <w:proofErr w:type="spellStart"/>
      <w:r w:rsidR="00173B82">
        <w:t>pydoc</w:t>
      </w:r>
      <w:proofErr w:type="spellEnd"/>
      <w:r w:rsidR="00173B82">
        <w:t xml:space="preserve"> instructions.</w:t>
      </w:r>
    </w:p>
    <w:p w14:paraId="55BC7873" w14:textId="52B8998A" w:rsidR="00EA1937" w:rsidRDefault="00EA1937" w:rsidP="00EA1937">
      <w:r>
        <w:t xml:space="preserve">The function will receive an input function that </w:t>
      </w:r>
      <w:r w:rsidR="00AB32EB">
        <w:t>returns noisy results</w:t>
      </w:r>
      <w:r>
        <w:t>.</w:t>
      </w:r>
      <w:r w:rsidR="00D80A4B">
        <w:t xml:space="preserve"> The noise is normally distributed. </w:t>
      </w:r>
    </w:p>
    <w:p w14:paraId="008B6BEC" w14:textId="1B007FFB" w:rsidR="000A5146" w:rsidRDefault="00F91706" w:rsidP="006E1D24">
      <w:pPr>
        <w:rPr>
          <w:rFonts w:eastAsiaTheme="minorEastAsia"/>
        </w:rPr>
      </w:pPr>
      <w:r w:rsidRPr="00180BA5">
        <w:t>Assignment4.fit</w:t>
      </w:r>
      <w:r>
        <w:t xml:space="preserve"> should return a function </w:t>
      </w:r>
      <m:oMath>
        <m:r>
          <w:rPr>
            <w:rFonts w:ascii="Cambria Math" w:hAnsi="Cambria Math"/>
          </w:rPr>
          <m:t>g</m:t>
        </m:r>
      </m:oMath>
      <w:r w:rsidR="002D5F79">
        <w:t xml:space="preserve"> </w:t>
      </w:r>
      <w:r w:rsidR="005D5207">
        <w:t>fitting</w:t>
      </w:r>
      <w:r>
        <w:t xml:space="preserve"> the </w:t>
      </w:r>
      <w:r w:rsidR="00131E84">
        <w:t xml:space="preserve">data sampled from the </w:t>
      </w:r>
      <w:r w:rsidR="005D5207">
        <w:t>noisy function</w:t>
      </w:r>
      <w:r w:rsidR="00131E84">
        <w:t xml:space="preserve">. Use least squares fitting such that </w:t>
      </w:r>
      <m:oMath>
        <m:r>
          <w:rPr>
            <w:rFonts w:ascii="Cambria Math" w:hAnsi="Cambria Math"/>
          </w:rPr>
          <m:t>g</m:t>
        </m:r>
      </m:oMath>
      <w:r w:rsidR="00C623A3">
        <w:rPr>
          <w:rFonts w:eastAsiaTheme="minorEastAsia"/>
        </w:rPr>
        <w:t xml:space="preserve"> will exactly match the clean (not noisy) version of the given function. </w:t>
      </w:r>
    </w:p>
    <w:p w14:paraId="2E44AEE9" w14:textId="520D70C3" w:rsidR="00F91706" w:rsidRDefault="00E12C85" w:rsidP="006E1D24">
      <w:pPr>
        <w:rPr>
          <w:rFonts w:eastAsiaTheme="minorEastAsia"/>
        </w:rPr>
      </w:pPr>
      <w:r>
        <w:rPr>
          <w:rFonts w:eastAsiaTheme="minorEastAsia"/>
        </w:rPr>
        <w:t xml:space="preserve">To aid in the fitting process the arguments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signify the range of the sampling. </w:t>
      </w:r>
      <w:r w:rsidR="00B30194">
        <w:rPr>
          <w:rFonts w:eastAsiaTheme="minorEastAsia"/>
        </w:rPr>
        <w:t xml:space="preserve">The argument </w:t>
      </w:r>
      <m:oMath>
        <m:r>
          <w:rPr>
            <w:rFonts w:ascii="Cambria Math" w:eastAsiaTheme="minorEastAsia" w:hAnsi="Cambria Math"/>
          </w:rPr>
          <m:t>d</m:t>
        </m:r>
      </m:oMath>
      <w:r w:rsidR="00B30194">
        <w:rPr>
          <w:rFonts w:eastAsiaTheme="minorEastAsia"/>
        </w:rPr>
        <w:t xml:space="preserve"> is the expected degree of a polynomial that would match the</w:t>
      </w:r>
      <w:r w:rsidR="002D5F79">
        <w:rPr>
          <w:rFonts w:eastAsiaTheme="minorEastAsia"/>
        </w:rPr>
        <w:t xml:space="preserve"> </w:t>
      </w:r>
      <w:r w:rsidR="00B30194">
        <w:rPr>
          <w:rFonts w:eastAsiaTheme="minorEastAsia"/>
        </w:rPr>
        <w:t xml:space="preserve">clean (not noisy) version of the given function. </w:t>
      </w:r>
    </w:p>
    <w:p w14:paraId="19684156" w14:textId="736D4894" w:rsidR="00CB0504" w:rsidRDefault="00B30194" w:rsidP="004B019A">
      <w:pPr>
        <w:rPr>
          <w:rFonts w:eastAsiaTheme="minorEastAsia"/>
        </w:rPr>
      </w:pPr>
      <w:r>
        <w:rPr>
          <w:rFonts w:eastAsiaTheme="minorEastAsia"/>
        </w:rPr>
        <w:t>You have no constrains on the number of invocation</w:t>
      </w:r>
      <w:r w:rsidR="00CB0504">
        <w:rPr>
          <w:rFonts w:eastAsiaTheme="minorEastAsia"/>
        </w:rPr>
        <w:t>s</w:t>
      </w:r>
      <w:r>
        <w:rPr>
          <w:rFonts w:eastAsiaTheme="minorEastAsia"/>
        </w:rPr>
        <w:t xml:space="preserve"> of the noisy function but the </w:t>
      </w:r>
      <w:r w:rsidR="004B019A">
        <w:rPr>
          <w:rFonts w:eastAsiaTheme="minorEastAsia"/>
        </w:rPr>
        <w:t xml:space="preserve">maximal </w:t>
      </w:r>
      <w:r>
        <w:rPr>
          <w:rFonts w:eastAsiaTheme="minorEastAsia"/>
        </w:rPr>
        <w:t xml:space="preserve">running time is </w:t>
      </w:r>
      <w:r w:rsidR="004B019A">
        <w:rPr>
          <w:rFonts w:eastAsiaTheme="minorEastAsia"/>
        </w:rPr>
        <w:t xml:space="preserve">limited. </w:t>
      </w:r>
      <w:r w:rsidR="00CB0504">
        <w:rPr>
          <w:rFonts w:eastAsiaTheme="minorEastAsia"/>
        </w:rPr>
        <w:t xml:space="preserve">Invocation of f may take some time but will never take longer than 0.5 sec.  </w:t>
      </w:r>
    </w:p>
    <w:p w14:paraId="66BBE08C" w14:textId="2ADC8651" w:rsidR="004B019A" w:rsidRDefault="004B019A" w:rsidP="004B019A">
      <w:r>
        <w:t xml:space="preserve">Additional parameter to </w:t>
      </w:r>
      <w:r w:rsidRPr="29F27A30">
        <w:rPr>
          <w:b/>
          <w:bCs/>
        </w:rPr>
        <w:t>Assignment4.fit</w:t>
      </w:r>
      <w:r>
        <w:t xml:space="preserve"> is </w:t>
      </w:r>
      <w:proofErr w:type="spellStart"/>
      <w:r>
        <w:t>maxtime</w:t>
      </w:r>
      <w:proofErr w:type="spellEnd"/>
      <w:r>
        <w:t xml:space="preserve"> representing the maximum allowed runtime of the function, if the function will execute more than the given amount of time, the </w:t>
      </w:r>
      <w:r w:rsidR="00DC44D9">
        <w:t xml:space="preserve">execution will not contribute to the </w:t>
      </w:r>
      <w:r>
        <w:t xml:space="preserve">grade </w:t>
      </w:r>
      <w:r w:rsidR="00DC44D9">
        <w:t>causing significant d</w:t>
      </w:r>
      <w:r>
        <w:t>educ</w:t>
      </w:r>
      <w:r w:rsidR="00DC44D9">
        <w:t>tion</w:t>
      </w:r>
      <w:r>
        <w:t>.</w:t>
      </w:r>
      <w:r w:rsidR="00FC52C6">
        <w:t xml:space="preserve"> You should consider the risk of failure vs gains in accuracy when you get close to the time limit.  </w:t>
      </w:r>
    </w:p>
    <w:p w14:paraId="3424C4E9" w14:textId="37C6C2AB" w:rsidR="004D5134" w:rsidRDefault="004D5134" w:rsidP="004D5134">
      <w:pPr>
        <w:rPr>
          <w:ins w:id="492" w:author="רמי פוזיס" w:date="2022-02-18T20:16:00Z"/>
        </w:rPr>
      </w:pPr>
      <w:r w:rsidRPr="00180BA5">
        <w:t>Grading policy:</w:t>
      </w:r>
      <w:r>
        <w:t xml:space="preserve"> the grade is affected by the error between </w:t>
      </w:r>
      <m:oMath>
        <m:r>
          <w:rPr>
            <w:rFonts w:ascii="Cambria Math" w:hAnsi="Cambria Math"/>
          </w:rPr>
          <m:t>g</m:t>
        </m:r>
      </m:oMath>
      <w:r>
        <w:rPr>
          <w:rFonts w:eastAsiaTheme="minorEastAsia"/>
        </w:rPr>
        <w:t xml:space="preserve"> (that you return) and the clean (not noisy) version of </w:t>
      </w:r>
      <w:r w:rsidR="005A0DC1">
        <w:rPr>
          <w:rFonts w:eastAsiaTheme="minorEastAsia"/>
        </w:rPr>
        <w:t xml:space="preserve">the given function, much like in Assignment1. </w:t>
      </w:r>
      <w:r w:rsidR="007D41EC">
        <w:rPr>
          <w:rFonts w:eastAsiaTheme="minorEastAsia"/>
        </w:rPr>
        <w:t>6</w:t>
      </w:r>
      <w:r w:rsidR="00D060A0">
        <w:rPr>
          <w:rFonts w:eastAsiaTheme="minorEastAsia"/>
        </w:rPr>
        <w:t>0</w:t>
      </w:r>
      <w:r w:rsidR="00CF1ECB">
        <w:rPr>
          <w:rFonts w:eastAsiaTheme="minorEastAsia"/>
        </w:rPr>
        <w:t>%</w:t>
      </w:r>
      <w:r w:rsidR="00E710FF">
        <w:rPr>
          <w:rFonts w:eastAsiaTheme="minorEastAsia"/>
        </w:rPr>
        <w:t xml:space="preserve"> of the </w:t>
      </w:r>
      <w:r w:rsidR="000462E8">
        <w:rPr>
          <w:rFonts w:eastAsiaTheme="minorEastAsia"/>
        </w:rPr>
        <w:t xml:space="preserve">test cases for grading will be polynomials </w:t>
      </w:r>
      <w:r w:rsidR="00324F67">
        <w:rPr>
          <w:rFonts w:eastAsiaTheme="minorEastAsia"/>
        </w:rPr>
        <w:t>with degree up to 3</w:t>
      </w:r>
      <w:r w:rsidR="008C12DF">
        <w:rPr>
          <w:rFonts w:eastAsiaTheme="minorEastAsia"/>
        </w:rPr>
        <w:t xml:space="preserve">, with the correct degree specified </w:t>
      </w:r>
      <w:r w:rsidR="00B076F8">
        <w:rPr>
          <w:rFonts w:eastAsiaTheme="minorEastAsia"/>
        </w:rPr>
        <w:t xml:space="preserve">by </w:t>
      </w:r>
      <m:oMath>
        <m:r>
          <w:rPr>
            <w:rFonts w:ascii="Cambria Math" w:eastAsiaTheme="minorEastAsia" w:hAnsi="Cambria Math"/>
          </w:rPr>
          <m:t>d</m:t>
        </m:r>
      </m:oMath>
      <w:r w:rsidR="00324F67">
        <w:rPr>
          <w:rFonts w:eastAsiaTheme="minorEastAsia"/>
        </w:rPr>
        <w:t xml:space="preserve">. </w:t>
      </w:r>
      <w:r w:rsidR="000A5CB8">
        <w:rPr>
          <w:rFonts w:eastAsiaTheme="minorEastAsia"/>
        </w:rPr>
        <w:t xml:space="preserve">30% will be polynomials </w:t>
      </w:r>
      <w:r w:rsidR="008C12DF">
        <w:rPr>
          <w:rFonts w:eastAsiaTheme="minorEastAsia"/>
        </w:rPr>
        <w:t>of</w:t>
      </w:r>
      <w:r w:rsidR="000A5CB8">
        <w:rPr>
          <w:rFonts w:eastAsiaTheme="minorEastAsia"/>
        </w:rPr>
        <w:t xml:space="preserve"> degree</w:t>
      </w:r>
      <w:r w:rsidR="008C12DF">
        <w:rPr>
          <w:rFonts w:eastAsiaTheme="minorEastAsia"/>
        </w:rPr>
        <w:t>s</w:t>
      </w:r>
      <w:r w:rsidR="000A5CB8">
        <w:rPr>
          <w:rFonts w:eastAsiaTheme="minorEastAsia"/>
        </w:rPr>
        <w:t xml:space="preserve"> </w:t>
      </w:r>
      <w:r w:rsidR="00F470DE">
        <w:rPr>
          <w:rFonts w:eastAsiaTheme="minorEastAsia"/>
        </w:rPr>
        <w:t>4-1</w:t>
      </w:r>
      <w:r w:rsidR="00865F1D">
        <w:rPr>
          <w:rFonts w:eastAsiaTheme="minorEastAsia"/>
        </w:rPr>
        <w:t>2</w:t>
      </w:r>
      <w:r w:rsidR="00B076F8">
        <w:rPr>
          <w:rFonts w:eastAsiaTheme="minorEastAsia"/>
        </w:rPr>
        <w:t xml:space="preserve">, with the correct degree specified by </w:t>
      </w:r>
      <m:oMath>
        <m:r>
          <w:rPr>
            <w:rFonts w:ascii="Cambria Math" w:eastAsiaTheme="minorEastAsia" w:hAnsi="Cambria Math"/>
          </w:rPr>
          <m:t>d</m:t>
        </m:r>
      </m:oMath>
      <w:r w:rsidR="00B076F8">
        <w:rPr>
          <w:rFonts w:eastAsiaTheme="minorEastAsia"/>
        </w:rPr>
        <w:t xml:space="preserve">. </w:t>
      </w:r>
      <w:r w:rsidR="00D060A0">
        <w:rPr>
          <w:rFonts w:eastAsiaTheme="minorEastAsia"/>
        </w:rPr>
        <w:t>10</w:t>
      </w:r>
      <w:r w:rsidR="00CE2852">
        <w:rPr>
          <w:rFonts w:eastAsiaTheme="minorEastAsia"/>
        </w:rPr>
        <w:t xml:space="preserve">% </w:t>
      </w:r>
      <w:r w:rsidR="005E4197">
        <w:rPr>
          <w:rFonts w:eastAsiaTheme="minorEastAsia"/>
        </w:rPr>
        <w:t xml:space="preserve">will be non-polynomials </w:t>
      </w:r>
      <w:r w:rsidR="00C478B6">
        <w:t xml:space="preserve">with random </w:t>
      </w:r>
      <m:oMath>
        <m:r>
          <w:rPr>
            <w:rFonts w:ascii="Cambria Math" w:hAnsi="Cambria Math"/>
          </w:rPr>
          <m:t>d∈[1..12]</m:t>
        </m:r>
      </m:oMath>
      <w:r w:rsidR="00185137">
        <w:rPr>
          <w:rFonts w:eastAsiaTheme="minorEastAsia"/>
        </w:rPr>
        <w:t>.</w:t>
      </w:r>
    </w:p>
    <w:p w14:paraId="71001D5A" w14:textId="77777777" w:rsidR="002A7E8C" w:rsidRPr="00236B0F" w:rsidRDefault="002A7E8C" w:rsidP="002A7E8C">
      <w:pPr>
        <w:rPr>
          <w:ins w:id="493" w:author="רמי פוזיס" w:date="2022-02-18T20:16:00Z"/>
          <w:b/>
          <w:bCs/>
        </w:rPr>
      </w:pPr>
      <w:ins w:id="494" w:author="רמי פוזיס" w:date="2022-02-18T20:16:00Z">
        <w:r w:rsidRPr="00236B0F">
          <w:rPr>
            <w:b/>
            <w:bCs/>
          </w:rPr>
          <w:t xml:space="preserve">Restricted functions I used: </w:t>
        </w:r>
      </w:ins>
    </w:p>
    <w:tbl>
      <w:tblPr>
        <w:tblStyle w:val="a5"/>
        <w:tblW w:w="0" w:type="auto"/>
        <w:tblLook w:val="04A0" w:firstRow="1" w:lastRow="0" w:firstColumn="1" w:lastColumn="0" w:noHBand="0" w:noVBand="1"/>
      </w:tblPr>
      <w:tblGrid>
        <w:gridCol w:w="9350"/>
      </w:tblGrid>
      <w:tr w:rsidR="002A7E8C" w14:paraId="51AAF1D7" w14:textId="77777777" w:rsidTr="00236B0F">
        <w:trPr>
          <w:ins w:id="495" w:author="רמי פוזיס" w:date="2022-02-18T20:16:00Z"/>
        </w:trPr>
        <w:tc>
          <w:tcPr>
            <w:tcW w:w="9350" w:type="dxa"/>
          </w:tcPr>
          <w:p w14:paraId="2C72F843" w14:textId="3DB223BC" w:rsidR="002A7E8C" w:rsidRDefault="00282D7F" w:rsidP="00236B0F">
            <w:pPr>
              <w:rPr>
                <w:ins w:id="496" w:author="רמי פוזיס" w:date="2022-02-18T20:16:00Z"/>
              </w:rPr>
            </w:pPr>
            <w:proofErr w:type="spellStart"/>
            <w:proofErr w:type="gramStart"/>
            <w:ins w:id="497" w:author="moslem asaad" w:date="2022-02-22T17:31:00Z">
              <w:r>
                <w:t>np.linalg</w:t>
              </w:r>
              <w:proofErr w:type="gramEnd"/>
              <w:r>
                <w:t>.lstsq</w:t>
              </w:r>
            </w:ins>
            <w:proofErr w:type="spellEnd"/>
          </w:p>
        </w:tc>
      </w:tr>
      <w:tr w:rsidR="002A7E8C" w14:paraId="4B9F6E14" w14:textId="77777777" w:rsidTr="00236B0F">
        <w:trPr>
          <w:ins w:id="498" w:author="רמי פוזיס" w:date="2022-02-18T20:16:00Z"/>
        </w:trPr>
        <w:tc>
          <w:tcPr>
            <w:tcW w:w="9350" w:type="dxa"/>
          </w:tcPr>
          <w:p w14:paraId="260C943B" w14:textId="77777777" w:rsidR="002A7E8C" w:rsidRDefault="002A7E8C" w:rsidP="00236B0F">
            <w:pPr>
              <w:rPr>
                <w:ins w:id="499" w:author="רמי פוזיס" w:date="2022-02-18T20:16:00Z"/>
              </w:rPr>
            </w:pPr>
          </w:p>
        </w:tc>
      </w:tr>
      <w:tr w:rsidR="002A7E8C" w14:paraId="726E9954" w14:textId="77777777" w:rsidTr="00236B0F">
        <w:trPr>
          <w:ins w:id="500" w:author="רמי פוזיס" w:date="2022-02-18T20:16:00Z"/>
        </w:trPr>
        <w:tc>
          <w:tcPr>
            <w:tcW w:w="9350" w:type="dxa"/>
          </w:tcPr>
          <w:p w14:paraId="3E4EDC84" w14:textId="77777777" w:rsidR="002A7E8C" w:rsidRDefault="002A7E8C" w:rsidP="00236B0F">
            <w:pPr>
              <w:rPr>
                <w:ins w:id="501" w:author="רמי פוזיס" w:date="2022-02-18T20:16:00Z"/>
              </w:rPr>
            </w:pPr>
          </w:p>
        </w:tc>
      </w:tr>
      <w:tr w:rsidR="002A7E8C" w14:paraId="6521736C" w14:textId="77777777" w:rsidTr="00236B0F">
        <w:trPr>
          <w:ins w:id="502" w:author="רמי פוזיס" w:date="2022-02-18T20:16:00Z"/>
        </w:trPr>
        <w:tc>
          <w:tcPr>
            <w:tcW w:w="9350" w:type="dxa"/>
          </w:tcPr>
          <w:p w14:paraId="17FD2281" w14:textId="77777777" w:rsidR="002A7E8C" w:rsidRDefault="002A7E8C" w:rsidP="00236B0F">
            <w:pPr>
              <w:rPr>
                <w:ins w:id="503" w:author="רמי פוזיס" w:date="2022-02-18T20:16:00Z"/>
              </w:rPr>
            </w:pPr>
          </w:p>
        </w:tc>
      </w:tr>
      <w:tr w:rsidR="002A7E8C" w14:paraId="2B444D41" w14:textId="77777777" w:rsidTr="00236B0F">
        <w:trPr>
          <w:ins w:id="504" w:author="רמי פוזיס" w:date="2022-02-18T20:16:00Z"/>
        </w:trPr>
        <w:tc>
          <w:tcPr>
            <w:tcW w:w="9350" w:type="dxa"/>
          </w:tcPr>
          <w:p w14:paraId="4F55D7CA" w14:textId="77777777" w:rsidR="002A7E8C" w:rsidRDefault="002A7E8C" w:rsidP="00236B0F">
            <w:pPr>
              <w:rPr>
                <w:ins w:id="505" w:author="רמי פוזיס" w:date="2022-02-18T20:16:00Z"/>
              </w:rPr>
            </w:pPr>
          </w:p>
        </w:tc>
      </w:tr>
    </w:tbl>
    <w:p w14:paraId="5F26DD2E" w14:textId="77777777" w:rsidR="002A7E8C" w:rsidRPr="00071AA1" w:rsidRDefault="002A7E8C" w:rsidP="004D5134"/>
    <w:p w14:paraId="4E6FA31A" w14:textId="314E8D76" w:rsidR="008B0BBF" w:rsidRDefault="00B35987" w:rsidP="008B0BBF">
      <w:r>
        <w:rPr>
          <w:b/>
          <w:bCs/>
        </w:rPr>
        <w:t>(</w:t>
      </w:r>
      <w:del w:id="506" w:author="רמי פוזיס" w:date="2022-02-18T20:22:00Z">
        <w:r w:rsidDel="0065498B">
          <w:rPr>
            <w:b/>
            <w:bCs/>
          </w:rPr>
          <w:delText>5pt</w:delText>
        </w:r>
      </w:del>
      <w:ins w:id="507" w:author="רמי פוזיס" w:date="2022-02-18T20:22:00Z">
        <w:r w:rsidR="0065498B">
          <w:rPr>
            <w:b/>
            <w:bCs/>
          </w:rPr>
          <w:t>4pt</w:t>
        </w:r>
      </w:ins>
      <w:r>
        <w:rPr>
          <w:b/>
          <w:bCs/>
        </w:rPr>
        <w:t xml:space="preserve">) </w:t>
      </w:r>
      <w:r w:rsidR="008B0BBF" w:rsidRPr="61534BE7">
        <w:rPr>
          <w:b/>
          <w:bCs/>
        </w:rPr>
        <w:t>Question 4.1:</w:t>
      </w:r>
      <w:r w:rsidR="008B0BBF">
        <w:t xml:space="preserve"> Explain the key points in your implementation.</w:t>
      </w:r>
    </w:p>
    <w:tbl>
      <w:tblPr>
        <w:tblStyle w:val="a5"/>
        <w:tblW w:w="0" w:type="auto"/>
        <w:tblLook w:val="04A0" w:firstRow="1" w:lastRow="0" w:firstColumn="1" w:lastColumn="0" w:noHBand="0" w:noVBand="1"/>
      </w:tblPr>
      <w:tblGrid>
        <w:gridCol w:w="9350"/>
      </w:tblGrid>
      <w:tr w:rsidR="008B0BBF" w14:paraId="7C4B612B" w14:textId="77777777" w:rsidTr="008B0BBF">
        <w:tc>
          <w:tcPr>
            <w:tcW w:w="9350" w:type="dxa"/>
          </w:tcPr>
          <w:p w14:paraId="6D9E620E" w14:textId="089E5DD8" w:rsidR="008B0BBF" w:rsidRDefault="00282D7F" w:rsidP="006E1D24">
            <w:pPr>
              <w:rPr>
                <w:ins w:id="508" w:author="moslem asaad" w:date="2022-02-22T17:32:00Z"/>
              </w:rPr>
            </w:pPr>
            <w:ins w:id="509" w:author="moslem asaad" w:date="2022-02-22T17:31:00Z">
              <w:r>
                <w:t xml:space="preserve">First of </w:t>
              </w:r>
              <w:proofErr w:type="gramStart"/>
              <w:r>
                <w:t>all ,</w:t>
              </w:r>
              <w:proofErr w:type="gramEnd"/>
              <w:r>
                <w:t xml:space="preserve"> I call a function called </w:t>
              </w:r>
            </w:ins>
            <w:proofErr w:type="spellStart"/>
            <w:ins w:id="510" w:author="moslem asaad" w:date="2022-02-22T17:32:00Z">
              <w:r>
                <w:t>m</w:t>
              </w:r>
            </w:ins>
            <w:ins w:id="511" w:author="moslem asaad" w:date="2022-02-22T17:31:00Z">
              <w:r>
                <w:t>ake_points</w:t>
              </w:r>
              <w:proofErr w:type="spellEnd"/>
              <w:r>
                <w:t xml:space="preserve"> , i</w:t>
              </w:r>
            </w:ins>
            <w:ins w:id="512" w:author="moslem asaad" w:date="2022-02-22T17:32:00Z">
              <w:r>
                <w:t>t</w:t>
              </w:r>
            </w:ins>
            <w:ins w:id="513" w:author="moslem asaad" w:date="2022-02-23T18:48:00Z">
              <w:r w:rsidR="00987461">
                <w:t xml:space="preserve"> </w:t>
              </w:r>
            </w:ins>
            <w:ins w:id="514" w:author="moslem asaad" w:date="2022-02-22T17:31:00Z">
              <w:r>
                <w:t>make the x and y poin</w:t>
              </w:r>
            </w:ins>
            <w:ins w:id="515" w:author="moslem asaad" w:date="2022-02-22T17:32:00Z">
              <w:r>
                <w:t xml:space="preserve">ts that I will work with relative with the time that I got . </w:t>
              </w:r>
            </w:ins>
          </w:p>
          <w:p w14:paraId="271904BF" w14:textId="77777777" w:rsidR="00282D7F" w:rsidRDefault="00282D7F" w:rsidP="006E1D24">
            <w:pPr>
              <w:rPr>
                <w:ins w:id="516" w:author="moslem asaad" w:date="2022-02-22T17:33:00Z"/>
              </w:rPr>
            </w:pPr>
            <w:ins w:id="517" w:author="moslem asaad" w:date="2022-02-22T17:32:00Z">
              <w:r>
                <w:t xml:space="preserve">In a field called poly </w:t>
              </w:r>
            </w:ins>
            <w:ins w:id="518" w:author="moslem asaad" w:date="2022-02-22T17:33:00Z">
              <w:r>
                <w:t xml:space="preserve">I stored the </w:t>
              </w:r>
              <w:proofErr w:type="gramStart"/>
              <w:r>
                <w:t>polynomial .</w:t>
              </w:r>
              <w:proofErr w:type="gramEnd"/>
              <w:r>
                <w:t xml:space="preserve"> </w:t>
              </w:r>
            </w:ins>
          </w:p>
          <w:p w14:paraId="79F277C0" w14:textId="426E9363" w:rsidR="00282D7F" w:rsidRDefault="00282D7F" w:rsidP="006E1D24">
            <w:ins w:id="519" w:author="moslem asaad" w:date="2022-02-22T17:33:00Z">
              <w:r>
                <w:t xml:space="preserve">storing the polynomial works this </w:t>
              </w:r>
              <w:proofErr w:type="gramStart"/>
              <w:r>
                <w:t>way :</w:t>
              </w:r>
              <w:proofErr w:type="gramEnd"/>
              <w:r>
                <w:t xml:space="preserve">  </w:t>
              </w:r>
            </w:ins>
          </w:p>
          <w:p w14:paraId="46C06084" w14:textId="1EF0857B" w:rsidR="008B0BBF" w:rsidRDefault="00282D7F" w:rsidP="006E1D24">
            <w:pPr>
              <w:rPr>
                <w:ins w:id="520" w:author="moslem asaad" w:date="2022-02-22T17:36:00Z"/>
              </w:rPr>
            </w:pPr>
            <w:ins w:id="521" w:author="moslem asaad" w:date="2022-02-22T17:34:00Z">
              <w:r>
                <w:t>build matrix of the coefficients with degree deg+</w:t>
              </w:r>
              <w:proofErr w:type="gramStart"/>
              <w:r>
                <w:t xml:space="preserve">1 </w:t>
              </w:r>
            </w:ins>
            <w:ins w:id="522" w:author="moslem asaad" w:date="2022-02-22T17:36:00Z">
              <w:r>
                <w:t>.</w:t>
              </w:r>
              <w:proofErr w:type="gramEnd"/>
              <w:r>
                <w:t xml:space="preserve"> </w:t>
              </w:r>
            </w:ins>
          </w:p>
          <w:p w14:paraId="0C3D7B08" w14:textId="12A4B10B" w:rsidR="00282D7F" w:rsidRDefault="00282D7F" w:rsidP="006E1D24">
            <w:ins w:id="523" w:author="moslem asaad" w:date="2022-02-22T17:36:00Z">
              <w:r>
                <w:t>after building the matrix I solve the equation y=Ax</w:t>
              </w:r>
            </w:ins>
            <w:ins w:id="524" w:author="moslem asaad" w:date="2022-02-22T17:37:00Z">
              <w:r w:rsidR="005755C0">
                <w:t xml:space="preserve"> by calling </w:t>
              </w:r>
              <w:proofErr w:type="spellStart"/>
              <w:proofErr w:type="gramStart"/>
              <w:r w:rsidR="005755C0">
                <w:t>np.linalg</w:t>
              </w:r>
              <w:proofErr w:type="gramEnd"/>
              <w:r w:rsidR="005755C0">
                <w:t>.lstsq</w:t>
              </w:r>
              <w:proofErr w:type="spellEnd"/>
              <w:r w:rsidR="005755C0">
                <w:t xml:space="preserve"> , pol is </w:t>
              </w:r>
            </w:ins>
            <w:ins w:id="525" w:author="moslem asaad" w:date="2022-02-22T17:38:00Z">
              <w:r w:rsidR="005755C0">
                <w:t xml:space="preserve">the result from last to first , that means pol[0] is </w:t>
              </w:r>
            </w:ins>
            <w:ins w:id="526" w:author="moslem asaad" w:date="2022-02-22T17:39:00Z">
              <w:r w:rsidR="005755C0">
                <w:t>the coefficient with the highest order.</w:t>
              </w:r>
            </w:ins>
          </w:p>
          <w:p w14:paraId="008F692A" w14:textId="2D979294" w:rsidR="008B0BBF" w:rsidRDefault="005755C0" w:rsidP="006E1D24">
            <w:ins w:id="527" w:author="moslem asaad" w:date="2022-02-22T17:39:00Z">
              <w:r>
                <w:t xml:space="preserve">After getting the x I evaluate the result by calling </w:t>
              </w:r>
            </w:ins>
            <w:proofErr w:type="spellStart"/>
            <w:ins w:id="528" w:author="moslem asaad" w:date="2022-02-22T17:40:00Z">
              <w:r>
                <w:t>eval_poly</w:t>
              </w:r>
              <w:proofErr w:type="spellEnd"/>
              <w:r>
                <w:t xml:space="preserve"> </w:t>
              </w:r>
            </w:ins>
          </w:p>
          <w:p w14:paraId="02B531FD" w14:textId="5D437940" w:rsidR="008B0BBF" w:rsidRDefault="008B0BBF" w:rsidP="006E1D24"/>
        </w:tc>
      </w:tr>
    </w:tbl>
    <w:p w14:paraId="68ABC945" w14:textId="50A2573D" w:rsidR="00B30194" w:rsidDel="00987461" w:rsidRDefault="00B30194" w:rsidP="006E1D24">
      <w:pPr>
        <w:rPr>
          <w:del w:id="529" w:author="moslem asaad" w:date="2022-02-23T18:47:00Z"/>
        </w:rPr>
      </w:pPr>
    </w:p>
    <w:p w14:paraId="6BA6C7B8" w14:textId="77777777" w:rsidR="00F91706" w:rsidDel="00987461" w:rsidRDefault="00F91706" w:rsidP="006E1D24">
      <w:pPr>
        <w:rPr>
          <w:del w:id="530" w:author="moslem asaad" w:date="2022-02-23T18:47:00Z"/>
        </w:rPr>
      </w:pPr>
    </w:p>
    <w:p w14:paraId="51DFA6F2" w14:textId="1BF6F1CB" w:rsidR="007053A1" w:rsidRPr="00180BA5" w:rsidDel="00987461" w:rsidRDefault="00F91706" w:rsidP="006E1D24">
      <w:pPr>
        <w:rPr>
          <w:del w:id="531" w:author="moslem asaad" w:date="2022-02-23T18:47:00Z"/>
        </w:rPr>
      </w:pPr>
      <w:del w:id="532" w:author="moslem asaad" w:date="2022-02-23T18:47:00Z">
        <w:r w:rsidRPr="00180BA5" w:rsidDel="00987461">
          <w:delText xml:space="preserve"> </w:delText>
        </w:r>
      </w:del>
    </w:p>
    <w:p w14:paraId="5C4C74F5" w14:textId="77777777" w:rsidR="00685408" w:rsidRDefault="00685408" w:rsidP="00987461">
      <w:pPr>
        <w:rPr>
          <w:b/>
          <w:bCs/>
        </w:rPr>
      </w:pPr>
      <w:r>
        <w:rPr>
          <w:b/>
          <w:bCs/>
        </w:rPr>
        <w:br w:type="page"/>
      </w:r>
    </w:p>
    <w:p w14:paraId="0F218929" w14:textId="388AC8F6" w:rsidR="00853987" w:rsidRPr="00B713D8" w:rsidRDefault="00255314" w:rsidP="006E1D24">
      <w:pPr>
        <w:rPr>
          <w:b/>
          <w:bCs/>
        </w:rPr>
      </w:pPr>
      <w:r w:rsidRPr="61534BE7">
        <w:rPr>
          <w:b/>
          <w:bCs/>
        </w:rPr>
        <w:lastRenderedPageBreak/>
        <w:t xml:space="preserve">Assignment </w:t>
      </w:r>
      <w:r w:rsidR="0060492C">
        <w:rPr>
          <w:b/>
          <w:bCs/>
        </w:rPr>
        <w:t>5</w:t>
      </w:r>
      <w:r w:rsidRPr="61534BE7">
        <w:rPr>
          <w:b/>
          <w:bCs/>
        </w:rPr>
        <w:t xml:space="preserve"> (</w:t>
      </w:r>
      <w:del w:id="533" w:author="רמי פוזיס" w:date="2022-02-18T20:23:00Z">
        <w:r w:rsidR="000244EE" w:rsidDel="0065498B">
          <w:rPr>
            <w:b/>
            <w:bCs/>
          </w:rPr>
          <w:delText>30</w:delText>
        </w:r>
        <w:r w:rsidR="0025233E" w:rsidRPr="61534BE7" w:rsidDel="0065498B">
          <w:rPr>
            <w:b/>
            <w:bCs/>
          </w:rPr>
          <w:delText>pt</w:delText>
        </w:r>
      </w:del>
      <w:ins w:id="534" w:author="רמי פוזיס" w:date="2022-02-18T20:23:00Z">
        <w:r w:rsidR="0065498B">
          <w:rPr>
            <w:b/>
            <w:bCs/>
          </w:rPr>
          <w:t>2</w:t>
        </w:r>
        <w:r w:rsidR="00274D25">
          <w:rPr>
            <w:b/>
            <w:bCs/>
          </w:rPr>
          <w:t>7</w:t>
        </w:r>
        <w:r w:rsidR="0065498B" w:rsidRPr="61534BE7">
          <w:rPr>
            <w:b/>
            <w:bCs/>
          </w:rPr>
          <w:t>pt</w:t>
        </w:r>
      </w:ins>
      <w:r w:rsidR="004C4EF1" w:rsidRPr="61534BE7">
        <w:rPr>
          <w:b/>
          <w:bCs/>
        </w:rPr>
        <w:t>).</w:t>
      </w:r>
    </w:p>
    <w:p w14:paraId="7C446161" w14:textId="637AF614" w:rsidR="00681555" w:rsidRDefault="00EF3E52" w:rsidP="00681555">
      <w:pPr>
        <w:rPr>
          <w:b/>
          <w:bCs/>
        </w:rPr>
      </w:pPr>
      <w:r>
        <w:rPr>
          <w:b/>
          <w:bCs/>
        </w:rPr>
        <w:t>(</w:t>
      </w:r>
      <w:del w:id="535" w:author="רמי פוזיס" w:date="2022-02-18T20:23:00Z">
        <w:r w:rsidR="00CE1C7A" w:rsidDel="00274D25">
          <w:rPr>
            <w:b/>
            <w:bCs/>
          </w:rPr>
          <w:delText>10</w:delText>
        </w:r>
        <w:r w:rsidDel="00274D25">
          <w:rPr>
            <w:b/>
            <w:bCs/>
          </w:rPr>
          <w:delText>pt</w:delText>
        </w:r>
      </w:del>
      <w:ins w:id="536" w:author="רמי פוזיס" w:date="2022-02-18T20:23:00Z">
        <w:r w:rsidR="00274D25">
          <w:rPr>
            <w:b/>
            <w:bCs/>
          </w:rPr>
          <w:t>9pt</w:t>
        </w:r>
      </w:ins>
      <w:r>
        <w:rPr>
          <w:b/>
          <w:bCs/>
        </w:rPr>
        <w:t>)</w:t>
      </w:r>
      <w:r>
        <w:t xml:space="preserve"> </w:t>
      </w:r>
      <w:r w:rsidR="00681555">
        <w:t xml:space="preserve">Implement the function </w:t>
      </w:r>
      <w:r w:rsidR="00681555" w:rsidRPr="29F27A30">
        <w:rPr>
          <w:b/>
          <w:bCs/>
        </w:rPr>
        <w:t>Assignment</w:t>
      </w:r>
      <w:r w:rsidR="004478AF">
        <w:rPr>
          <w:b/>
          <w:bCs/>
        </w:rPr>
        <w:t>5</w:t>
      </w:r>
      <w:r w:rsidR="00681555" w:rsidRPr="29F27A30">
        <w:rPr>
          <w:b/>
          <w:bCs/>
        </w:rPr>
        <w:t>.</w:t>
      </w:r>
      <w:r w:rsidR="00681555">
        <w:rPr>
          <w:b/>
          <w:bCs/>
        </w:rPr>
        <w:t>area</w:t>
      </w:r>
      <w:r w:rsidR="00681555" w:rsidRPr="29F27A30">
        <w:rPr>
          <w:b/>
          <w:bCs/>
        </w:rPr>
        <w:t>(…)</w:t>
      </w:r>
      <w:r w:rsidR="00681555">
        <w:t xml:space="preserve">  </w:t>
      </w:r>
      <w:r w:rsidR="007E7220">
        <w:t xml:space="preserve">following the </w:t>
      </w:r>
      <w:proofErr w:type="spellStart"/>
      <w:r w:rsidR="007E7220">
        <w:t>pydoc</w:t>
      </w:r>
      <w:proofErr w:type="spellEnd"/>
      <w:r w:rsidR="007E7220">
        <w:t xml:space="preserve"> instructions.</w:t>
      </w:r>
    </w:p>
    <w:p w14:paraId="28A4B81B" w14:textId="290CBAA0" w:rsidR="00681555" w:rsidRDefault="00681555" w:rsidP="00681555">
      <w:r>
        <w:t>The function will receive a shape contour</w:t>
      </w:r>
      <w:r w:rsidR="00770F78">
        <w:t xml:space="preserve"> and should return the approximate area of the shape</w:t>
      </w:r>
      <w:r>
        <w:t>.</w:t>
      </w:r>
      <w:r w:rsidR="00770F78">
        <w:t xml:space="preserve"> Contour can be sampled by calling with the desired number of points on the contour </w:t>
      </w:r>
      <w:r w:rsidR="00E37DBD">
        <w:t xml:space="preserve">as an argument. </w:t>
      </w:r>
      <w:r w:rsidR="00335BB9">
        <w:t xml:space="preserve">The points are roughly equally spaced. </w:t>
      </w:r>
    </w:p>
    <w:p w14:paraId="62C0A965" w14:textId="1D1746D6" w:rsidR="00335BB9" w:rsidRPr="00180BA5" w:rsidRDefault="00335BB9" w:rsidP="000E74D8">
      <w:pPr>
        <w:rPr>
          <w:rFonts w:eastAsiaTheme="minorEastAsia"/>
        </w:rPr>
      </w:pPr>
      <w:r>
        <w:t xml:space="preserve">Naturally, the more points </w:t>
      </w:r>
      <w:r w:rsidR="0079774B">
        <w:t xml:space="preserve">you request from the contour the more accurately you can compute the area. </w:t>
      </w:r>
      <w:r w:rsidR="00A34E19">
        <w:t>Your</w:t>
      </w:r>
      <w:r w:rsidR="0008164E">
        <w:t xml:space="preserve"> error will converge to zero </w:t>
      </w:r>
      <w:r w:rsidR="00A34E19">
        <w:t xml:space="preserve">for large </w:t>
      </w:r>
      <m:oMath>
        <m:r>
          <w:rPr>
            <w:rFonts w:ascii="Cambria Math" w:hAnsi="Cambria Math"/>
          </w:rPr>
          <m:t>n</m:t>
        </m:r>
      </m:oMath>
      <w:r w:rsidR="00A34E19">
        <w:rPr>
          <w:rFonts w:eastAsiaTheme="minorEastAsia"/>
        </w:rPr>
        <w:t xml:space="preserve">. </w:t>
      </w:r>
      <w:r w:rsidR="009B6385">
        <w:rPr>
          <w:rFonts w:eastAsiaTheme="minorEastAsia"/>
        </w:rPr>
        <w:t xml:space="preserve">You can </w:t>
      </w:r>
      <w:r w:rsidR="000E74D8">
        <w:rPr>
          <w:rFonts w:eastAsiaTheme="minorEastAsia"/>
        </w:rPr>
        <w:t xml:space="preserve">assume that 10,000 points are sufficient to precisely compute the shape area. </w:t>
      </w:r>
      <w:r w:rsidR="00A34E19">
        <w:rPr>
          <w:rFonts w:eastAsiaTheme="minorEastAsia"/>
        </w:rPr>
        <w:t xml:space="preserve">Your challenge is stopping earlier than </w:t>
      </w:r>
      <w:r w:rsidR="007E7220">
        <w:rPr>
          <w:rFonts w:eastAsiaTheme="minorEastAsia"/>
        </w:rPr>
        <w:t xml:space="preserve">that </w:t>
      </w:r>
      <w:r w:rsidR="000E74D8">
        <w:rPr>
          <w:rFonts w:eastAsiaTheme="minorEastAsia"/>
        </w:rPr>
        <w:t xml:space="preserve">according to the desired error in order to save running time. </w:t>
      </w:r>
      <w:r w:rsidR="0008164E">
        <w:t xml:space="preserve"> </w:t>
      </w:r>
    </w:p>
    <w:p w14:paraId="7F12C325" w14:textId="76548D87" w:rsidR="008B0BBF" w:rsidRDefault="008B0BBF" w:rsidP="008B0BBF">
      <w:pPr>
        <w:rPr>
          <w:ins w:id="537" w:author="רמי פוזיס" w:date="2022-02-18T20:16:00Z"/>
        </w:rPr>
      </w:pPr>
      <w:r w:rsidRPr="00F85E86">
        <w:rPr>
          <w:u w:val="single"/>
        </w:rPr>
        <w:t>Grading policy:</w:t>
      </w:r>
      <w:r>
        <w:t xml:space="preserve"> the grade is affected by </w:t>
      </w:r>
      <w:r w:rsidR="00DD2298">
        <w:t xml:space="preserve">your running time. </w:t>
      </w:r>
    </w:p>
    <w:p w14:paraId="6AB17A4A" w14:textId="77777777" w:rsidR="002A7E8C" w:rsidRPr="00236B0F" w:rsidRDefault="002A7E8C" w:rsidP="002A7E8C">
      <w:pPr>
        <w:rPr>
          <w:ins w:id="538" w:author="רמי פוזיס" w:date="2022-02-18T20:16:00Z"/>
          <w:b/>
          <w:bCs/>
        </w:rPr>
      </w:pPr>
      <w:ins w:id="539" w:author="רמי פוזיס" w:date="2022-02-18T20:16:00Z">
        <w:r w:rsidRPr="00236B0F">
          <w:rPr>
            <w:b/>
            <w:bCs/>
          </w:rPr>
          <w:t xml:space="preserve">Restricted functions I used: </w:t>
        </w:r>
      </w:ins>
    </w:p>
    <w:tbl>
      <w:tblPr>
        <w:tblStyle w:val="a5"/>
        <w:tblW w:w="0" w:type="auto"/>
        <w:tblLook w:val="04A0" w:firstRow="1" w:lastRow="0" w:firstColumn="1" w:lastColumn="0" w:noHBand="0" w:noVBand="1"/>
      </w:tblPr>
      <w:tblGrid>
        <w:gridCol w:w="9350"/>
      </w:tblGrid>
      <w:tr w:rsidR="002A7E8C" w14:paraId="55C283E6" w14:textId="77777777" w:rsidTr="00236B0F">
        <w:trPr>
          <w:ins w:id="540" w:author="רמי פוזיס" w:date="2022-02-18T20:16:00Z"/>
        </w:trPr>
        <w:tc>
          <w:tcPr>
            <w:tcW w:w="9350" w:type="dxa"/>
          </w:tcPr>
          <w:p w14:paraId="35AD55D4" w14:textId="77777777" w:rsidR="002A7E8C" w:rsidRDefault="002A7E8C" w:rsidP="00236B0F">
            <w:pPr>
              <w:rPr>
                <w:ins w:id="541" w:author="רמי פוזיס" w:date="2022-02-18T20:16:00Z"/>
              </w:rPr>
            </w:pPr>
          </w:p>
        </w:tc>
      </w:tr>
      <w:tr w:rsidR="002A7E8C" w14:paraId="322EF4EC" w14:textId="77777777" w:rsidTr="00236B0F">
        <w:trPr>
          <w:ins w:id="542" w:author="רמי פוזיס" w:date="2022-02-18T20:16:00Z"/>
        </w:trPr>
        <w:tc>
          <w:tcPr>
            <w:tcW w:w="9350" w:type="dxa"/>
          </w:tcPr>
          <w:p w14:paraId="224AFF40" w14:textId="77777777" w:rsidR="002A7E8C" w:rsidRDefault="002A7E8C" w:rsidP="00236B0F">
            <w:pPr>
              <w:rPr>
                <w:ins w:id="543" w:author="רמי פוזיס" w:date="2022-02-18T20:16:00Z"/>
              </w:rPr>
            </w:pPr>
          </w:p>
        </w:tc>
      </w:tr>
      <w:tr w:rsidR="002A7E8C" w14:paraId="3C5D3B6B" w14:textId="77777777" w:rsidTr="00236B0F">
        <w:trPr>
          <w:ins w:id="544" w:author="רמי פוזיס" w:date="2022-02-18T20:16:00Z"/>
        </w:trPr>
        <w:tc>
          <w:tcPr>
            <w:tcW w:w="9350" w:type="dxa"/>
          </w:tcPr>
          <w:p w14:paraId="4E76BDD4" w14:textId="77777777" w:rsidR="002A7E8C" w:rsidRDefault="002A7E8C" w:rsidP="00236B0F">
            <w:pPr>
              <w:rPr>
                <w:ins w:id="545" w:author="רמי פוזיס" w:date="2022-02-18T20:16:00Z"/>
              </w:rPr>
            </w:pPr>
          </w:p>
        </w:tc>
      </w:tr>
      <w:tr w:rsidR="002A7E8C" w14:paraId="7ADAFCF8" w14:textId="77777777" w:rsidTr="00236B0F">
        <w:trPr>
          <w:ins w:id="546" w:author="רמי פוזיס" w:date="2022-02-18T20:16:00Z"/>
        </w:trPr>
        <w:tc>
          <w:tcPr>
            <w:tcW w:w="9350" w:type="dxa"/>
          </w:tcPr>
          <w:p w14:paraId="5FBD43B2" w14:textId="77777777" w:rsidR="002A7E8C" w:rsidRDefault="002A7E8C" w:rsidP="00236B0F">
            <w:pPr>
              <w:rPr>
                <w:ins w:id="547" w:author="רמי פוזיס" w:date="2022-02-18T20:16:00Z"/>
              </w:rPr>
            </w:pPr>
          </w:p>
        </w:tc>
      </w:tr>
      <w:tr w:rsidR="002A7E8C" w14:paraId="14F96E64" w14:textId="77777777" w:rsidTr="00236B0F">
        <w:trPr>
          <w:ins w:id="548" w:author="רמי פוזיס" w:date="2022-02-18T20:16:00Z"/>
        </w:trPr>
        <w:tc>
          <w:tcPr>
            <w:tcW w:w="9350" w:type="dxa"/>
          </w:tcPr>
          <w:p w14:paraId="3E27B938" w14:textId="77777777" w:rsidR="002A7E8C" w:rsidRDefault="002A7E8C" w:rsidP="00236B0F">
            <w:pPr>
              <w:rPr>
                <w:ins w:id="549" w:author="רמי פוזיס" w:date="2022-02-18T20:16:00Z"/>
              </w:rPr>
            </w:pPr>
          </w:p>
        </w:tc>
      </w:tr>
    </w:tbl>
    <w:p w14:paraId="24C668DC" w14:textId="77777777" w:rsidR="002A7E8C" w:rsidRPr="00071AA1" w:rsidRDefault="002A7E8C" w:rsidP="008B0BBF"/>
    <w:p w14:paraId="38ABBFC9" w14:textId="2E66C811" w:rsidR="00DE08CC" w:rsidRDefault="00EF3E52" w:rsidP="00DE08CC">
      <w:r>
        <w:rPr>
          <w:b/>
          <w:bCs/>
        </w:rPr>
        <w:t>(</w:t>
      </w:r>
      <w:del w:id="550" w:author="רמי פוזיס" w:date="2022-02-18T20:22:00Z">
        <w:r w:rsidDel="0065498B">
          <w:rPr>
            <w:b/>
            <w:bCs/>
          </w:rPr>
          <w:delText>5pt</w:delText>
        </w:r>
      </w:del>
      <w:ins w:id="551" w:author="רמי פוזיס" w:date="2022-02-18T20:22:00Z">
        <w:r w:rsidR="0065498B">
          <w:rPr>
            <w:b/>
            <w:bCs/>
          </w:rPr>
          <w:t>4pt</w:t>
        </w:r>
      </w:ins>
      <w:r>
        <w:rPr>
          <w:b/>
          <w:bCs/>
        </w:rPr>
        <w:t xml:space="preserve">) </w:t>
      </w:r>
      <w:r w:rsidR="00DE08CC" w:rsidRPr="61534BE7">
        <w:rPr>
          <w:b/>
          <w:bCs/>
        </w:rPr>
        <w:t xml:space="preserve">Question </w:t>
      </w:r>
      <w:r w:rsidR="004569C7">
        <w:rPr>
          <w:b/>
          <w:bCs/>
        </w:rPr>
        <w:t>5</w:t>
      </w:r>
      <w:r w:rsidR="00DE08CC" w:rsidRPr="61534BE7">
        <w:rPr>
          <w:b/>
          <w:bCs/>
        </w:rPr>
        <w:t>.</w:t>
      </w:r>
      <w:r>
        <w:rPr>
          <w:b/>
          <w:bCs/>
        </w:rPr>
        <w:t>1</w:t>
      </w:r>
      <w:r w:rsidR="00DE08CC" w:rsidRPr="61534BE7">
        <w:rPr>
          <w:b/>
          <w:bCs/>
        </w:rPr>
        <w:t>:</w:t>
      </w:r>
      <w:r w:rsidR="00DE08CC">
        <w:t xml:space="preserve"> Explain the key points in your implementation.</w:t>
      </w:r>
    </w:p>
    <w:tbl>
      <w:tblPr>
        <w:tblStyle w:val="a5"/>
        <w:tblW w:w="0" w:type="auto"/>
        <w:tblLook w:val="04A0" w:firstRow="1" w:lastRow="0" w:firstColumn="1" w:lastColumn="0" w:noHBand="0" w:noVBand="1"/>
      </w:tblPr>
      <w:tblGrid>
        <w:gridCol w:w="9350"/>
      </w:tblGrid>
      <w:tr w:rsidR="00DE08CC" w14:paraId="2E5E051E" w14:textId="77777777" w:rsidTr="00DE08CC">
        <w:tc>
          <w:tcPr>
            <w:tcW w:w="9350" w:type="dxa"/>
          </w:tcPr>
          <w:p w14:paraId="0FC12C92" w14:textId="7EFD9DE2" w:rsidR="00DE08CC" w:rsidRDefault="00F63F7C" w:rsidP="29F27A30">
            <w:pPr>
              <w:rPr>
                <w:ins w:id="552" w:author="moslem asaad" w:date="2022-02-23T18:45:00Z"/>
              </w:rPr>
            </w:pPr>
            <w:ins w:id="553" w:author="moslem asaad" w:date="2022-02-23T18:45:00Z">
              <w:r>
                <w:t xml:space="preserve">I used shoelace formula. </w:t>
              </w:r>
            </w:ins>
          </w:p>
          <w:p w14:paraId="47823620" w14:textId="77777777" w:rsidR="00F63F7C" w:rsidRDefault="00F63F7C" w:rsidP="29F27A30">
            <w:pPr>
              <w:rPr>
                <w:ins w:id="554" w:author="moslem asaad" w:date="2022-02-23T18:47:00Z"/>
              </w:rPr>
            </w:pPr>
            <w:ins w:id="555" w:author="moslem asaad" w:date="2022-02-23T18:46:00Z">
              <w:r>
                <w:t xml:space="preserve">First thing I called </w:t>
              </w:r>
              <w:proofErr w:type="spellStart"/>
              <w:proofErr w:type="gramStart"/>
              <w:r>
                <w:t>countor</w:t>
              </w:r>
              <w:proofErr w:type="spellEnd"/>
              <w:r>
                <w:t>(</w:t>
              </w:r>
              <w:proofErr w:type="gramEnd"/>
              <w:r>
                <w:t xml:space="preserve">10000) , this return 10000 sorted points . </w:t>
              </w:r>
            </w:ins>
          </w:p>
          <w:p w14:paraId="629EF2FE" w14:textId="4A328C30" w:rsidR="00F63F7C" w:rsidDel="00F63F7C" w:rsidRDefault="00F63F7C" w:rsidP="29F27A30">
            <w:pPr>
              <w:rPr>
                <w:del w:id="556" w:author="moslem asaad" w:date="2022-02-23T18:47:00Z"/>
              </w:rPr>
            </w:pPr>
            <w:ins w:id="557" w:author="moslem asaad" w:date="2022-02-23T18:47:00Z">
              <w:r>
                <w:t>And then I use</w:t>
              </w:r>
            </w:ins>
            <w:ins w:id="558" w:author="moslem asaad" w:date="2022-02-23T18:48:00Z">
              <w:r w:rsidR="00987461">
                <w:t>d</w:t>
              </w:r>
            </w:ins>
            <w:ins w:id="559" w:author="moslem asaad" w:date="2022-02-23T18:47:00Z">
              <w:r>
                <w:t xml:space="preserve"> the formula to calculate the area. </w:t>
              </w:r>
            </w:ins>
            <w:ins w:id="560" w:author="moslem asaad" w:date="2022-02-23T18:46:00Z">
              <w:r>
                <w:t xml:space="preserve"> </w:t>
              </w:r>
            </w:ins>
          </w:p>
          <w:p w14:paraId="66EFDF38" w14:textId="77777777" w:rsidR="00DE08CC" w:rsidDel="00F63F7C" w:rsidRDefault="00DE08CC" w:rsidP="29F27A30">
            <w:pPr>
              <w:rPr>
                <w:del w:id="561" w:author="moslem asaad" w:date="2022-02-23T18:47:00Z"/>
              </w:rPr>
            </w:pPr>
          </w:p>
          <w:p w14:paraId="694DE7C7" w14:textId="77777777" w:rsidR="00DE08CC" w:rsidDel="00F63F7C" w:rsidRDefault="00DE08CC" w:rsidP="29F27A30">
            <w:pPr>
              <w:rPr>
                <w:del w:id="562" w:author="moslem asaad" w:date="2022-02-23T18:47:00Z"/>
              </w:rPr>
            </w:pPr>
          </w:p>
          <w:p w14:paraId="2734C45E" w14:textId="1B5364C7" w:rsidR="00DE08CC" w:rsidRDefault="00DE08CC" w:rsidP="00F63F7C"/>
        </w:tc>
      </w:tr>
    </w:tbl>
    <w:p w14:paraId="1A2799CF" w14:textId="77777777" w:rsidR="00681555" w:rsidRDefault="00681555" w:rsidP="29F27A30"/>
    <w:p w14:paraId="56EB4DAF" w14:textId="38610EDE" w:rsidR="00D620B0" w:rsidRDefault="00EF3E52" w:rsidP="29F27A30">
      <w:pPr>
        <w:rPr>
          <w:b/>
          <w:bCs/>
        </w:rPr>
      </w:pPr>
      <w:r w:rsidRPr="00EF3E52">
        <w:rPr>
          <w:b/>
          <w:bCs/>
        </w:rPr>
        <w:t>(10pt)</w:t>
      </w:r>
      <w:r>
        <w:t xml:space="preserve"> </w:t>
      </w:r>
      <w:r w:rsidR="2A435C4D">
        <w:t xml:space="preserve">Implement the function </w:t>
      </w:r>
      <w:r w:rsidR="2A435C4D" w:rsidRPr="29F27A30">
        <w:rPr>
          <w:b/>
          <w:bCs/>
        </w:rPr>
        <w:t>Assignment</w:t>
      </w:r>
      <w:r w:rsidR="00712C25">
        <w:rPr>
          <w:b/>
          <w:bCs/>
        </w:rPr>
        <w:t>5</w:t>
      </w:r>
      <w:r w:rsidR="2A435C4D" w:rsidRPr="29F27A30">
        <w:rPr>
          <w:b/>
          <w:bCs/>
        </w:rPr>
        <w:t>.fit_</w:t>
      </w:r>
      <w:proofErr w:type="gramStart"/>
      <w:r w:rsidR="2A435C4D" w:rsidRPr="29F27A30">
        <w:rPr>
          <w:b/>
          <w:bCs/>
        </w:rPr>
        <w:t>shape</w:t>
      </w:r>
      <w:r w:rsidR="5C563C15" w:rsidRPr="29F27A30">
        <w:rPr>
          <w:b/>
          <w:bCs/>
        </w:rPr>
        <w:t>(</w:t>
      </w:r>
      <w:proofErr w:type="gramEnd"/>
      <w:r w:rsidR="5C563C15" w:rsidRPr="29F27A30">
        <w:rPr>
          <w:b/>
          <w:bCs/>
        </w:rPr>
        <w:t>…)</w:t>
      </w:r>
      <w:r w:rsidR="5C563C15">
        <w:t xml:space="preserve"> </w:t>
      </w:r>
      <w:r w:rsidR="12480479">
        <w:t xml:space="preserve"> and the class </w:t>
      </w:r>
      <w:proofErr w:type="spellStart"/>
      <w:r w:rsidR="12480479" w:rsidRPr="29F27A30">
        <w:rPr>
          <w:b/>
          <w:bCs/>
        </w:rPr>
        <w:t>MyShape</w:t>
      </w:r>
      <w:proofErr w:type="spellEnd"/>
      <w:r w:rsidR="004569C7" w:rsidRPr="004569C7">
        <w:t xml:space="preserve"> </w:t>
      </w:r>
      <w:r w:rsidR="004569C7">
        <w:t xml:space="preserve">following the </w:t>
      </w:r>
      <w:proofErr w:type="spellStart"/>
      <w:r w:rsidR="004569C7">
        <w:t>pydoc</w:t>
      </w:r>
      <w:proofErr w:type="spellEnd"/>
      <w:r w:rsidR="004569C7">
        <w:t xml:space="preserve"> instructions.</w:t>
      </w:r>
    </w:p>
    <w:p w14:paraId="68E1E184" w14:textId="7D58B42C" w:rsidR="004A507A" w:rsidRDefault="321D804D" w:rsidP="006E1D24">
      <w:r>
        <w:t xml:space="preserve">The function will receive </w:t>
      </w:r>
      <w:r w:rsidR="37B7222C">
        <w:t xml:space="preserve">a </w:t>
      </w:r>
      <w:r w:rsidR="32FC971E">
        <w:t xml:space="preserve">generator </w:t>
      </w:r>
      <w:r w:rsidR="0BAB4946">
        <w:t>(</w:t>
      </w:r>
      <w:r w:rsidR="671B5649">
        <w:t>a function that when called</w:t>
      </w:r>
      <w:r w:rsidR="2209E4A8">
        <w:t>)</w:t>
      </w:r>
      <w:r w:rsidR="671B5649">
        <w:t xml:space="preserve">, will return a </w:t>
      </w:r>
      <w:r w:rsidR="42285D95">
        <w:t>point (tuple)</w:t>
      </w:r>
      <w:r w:rsidR="671B5649">
        <w:t xml:space="preserve"> (</w:t>
      </w:r>
      <w:proofErr w:type="spellStart"/>
      <w:proofErr w:type="gramStart"/>
      <w:r w:rsidR="671B5649">
        <w:t>x,y</w:t>
      </w:r>
      <w:proofErr w:type="spellEnd"/>
      <w:proofErr w:type="gramEnd"/>
      <w:r w:rsidR="671B5649">
        <w:t xml:space="preserve">), a </w:t>
      </w:r>
      <w:r w:rsidR="364595B7">
        <w:t>that is close to the shape contour</w:t>
      </w:r>
      <w:r w:rsidR="671B5649">
        <w:t>.</w:t>
      </w:r>
    </w:p>
    <w:p w14:paraId="70980AE3" w14:textId="3FA20A0D" w:rsidR="00B846F9" w:rsidRDefault="00574D24" w:rsidP="006E1D24">
      <w:r>
        <w:t>Assume</w:t>
      </w:r>
      <w:r w:rsidR="00B846F9">
        <w:t xml:space="preserve"> the </w:t>
      </w:r>
      <w:r>
        <w:t>sampling</w:t>
      </w:r>
      <w:r w:rsidR="00B846F9">
        <w:t xml:space="preserve"> method might be </w:t>
      </w:r>
      <w:r w:rsidR="0001315B">
        <w:t>noisy- meaning there might be error</w:t>
      </w:r>
      <w:r w:rsidR="00A6220B">
        <w:t>s</w:t>
      </w:r>
      <w:r w:rsidR="0001315B">
        <w:t xml:space="preserve"> in the </w:t>
      </w:r>
      <w:r w:rsidR="00A6220B">
        <w:t>sampling</w:t>
      </w:r>
      <w:r w:rsidR="0001315B">
        <w:t>.</w:t>
      </w:r>
    </w:p>
    <w:p w14:paraId="4869176B" w14:textId="00E0EFF3" w:rsidR="00712C25" w:rsidRDefault="00A6220B" w:rsidP="004C4124">
      <w:r>
        <w:t xml:space="preserve">The </w:t>
      </w:r>
      <w:r w:rsidR="00477807">
        <w:t>function</w:t>
      </w:r>
      <w:r w:rsidR="009B5B3B">
        <w:t xml:space="preserve"> </w:t>
      </w:r>
      <w:r w:rsidR="00712C25">
        <w:t>should</w:t>
      </w:r>
      <w:r w:rsidR="009B5B3B">
        <w:t xml:space="preserve"> return </w:t>
      </w:r>
      <w:r w:rsidR="00477807">
        <w:t xml:space="preserve">an </w:t>
      </w:r>
      <w:r w:rsidR="00FB2616">
        <w:t>object</w:t>
      </w:r>
      <w:r w:rsidR="00287241">
        <w:t xml:space="preserve"> which </w:t>
      </w:r>
      <w:r w:rsidR="5E283DEC">
        <w:t>extends</w:t>
      </w:r>
      <w:r w:rsidR="00287241">
        <w:t xml:space="preserve"> </w:t>
      </w:r>
      <w:proofErr w:type="spellStart"/>
      <w:r w:rsidR="00287241" w:rsidRPr="29F27A30">
        <w:rPr>
          <w:b/>
          <w:bCs/>
        </w:rPr>
        <w:t>AbstractShape</w:t>
      </w:r>
      <w:proofErr w:type="spellEnd"/>
      <w:r>
        <w:br/>
      </w:r>
      <w:r w:rsidR="00287241">
        <w:t xml:space="preserve">When calling the function </w:t>
      </w:r>
      <w:proofErr w:type="spellStart"/>
      <w:r w:rsidR="0FAF2D06" w:rsidRPr="29F27A30">
        <w:rPr>
          <w:b/>
          <w:bCs/>
        </w:rPr>
        <w:t>AbstractShape.</w:t>
      </w:r>
      <w:r w:rsidR="00287241" w:rsidRPr="29F27A30">
        <w:rPr>
          <w:b/>
          <w:bCs/>
        </w:rPr>
        <w:t>contour</w:t>
      </w:r>
      <w:proofErr w:type="spellEnd"/>
      <w:r w:rsidR="00287241" w:rsidRPr="29F27A30">
        <w:rPr>
          <w:b/>
          <w:bCs/>
        </w:rPr>
        <w:t>(n)</w:t>
      </w:r>
      <w:r w:rsidR="005C25BA">
        <w:t xml:space="preserve">, the </w:t>
      </w:r>
      <w:r w:rsidR="00C26CA5">
        <w:t xml:space="preserve">return value </w:t>
      </w:r>
      <w:r w:rsidR="4B37FFE9">
        <w:t>should</w:t>
      </w:r>
      <w:r w:rsidR="00C26CA5">
        <w:t xml:space="preserve"> be array of </w:t>
      </w:r>
      <w:proofErr w:type="spellStart"/>
      <w:r w:rsidR="52B43EB8">
        <w:t>n</w:t>
      </w:r>
      <w:proofErr w:type="spellEnd"/>
      <w:r w:rsidR="52B43EB8">
        <w:t xml:space="preserve"> equally spaced </w:t>
      </w:r>
      <w:r w:rsidR="00470E51">
        <w:t xml:space="preserve">points (tuples of </w:t>
      </w:r>
      <w:proofErr w:type="spellStart"/>
      <w:proofErr w:type="gramStart"/>
      <w:r w:rsidR="00470E51">
        <w:t>x,y</w:t>
      </w:r>
      <w:proofErr w:type="spellEnd"/>
      <w:proofErr w:type="gramEnd"/>
      <w:r w:rsidR="00470E51">
        <w:t>)</w:t>
      </w:r>
      <w:r w:rsidR="00574D24">
        <w:t>.</w:t>
      </w:r>
      <w:r w:rsidR="004C4124">
        <w:t xml:space="preserve"> </w:t>
      </w:r>
      <w:r w:rsidR="00712C25">
        <w:t xml:space="preserve">When calling the function </w:t>
      </w:r>
      <w:proofErr w:type="spellStart"/>
      <w:r w:rsidR="00712C25" w:rsidRPr="29F27A30">
        <w:rPr>
          <w:b/>
          <w:bCs/>
        </w:rPr>
        <w:t>AbstractShape.</w:t>
      </w:r>
      <w:r w:rsidR="00712C25">
        <w:rPr>
          <w:b/>
          <w:bCs/>
        </w:rPr>
        <w:t>area</w:t>
      </w:r>
      <w:proofErr w:type="spellEnd"/>
      <w:r w:rsidR="00712C25" w:rsidRPr="29F27A30">
        <w:rPr>
          <w:b/>
          <w:bCs/>
        </w:rPr>
        <w:t>()</w:t>
      </w:r>
      <w:r w:rsidR="00712C25">
        <w:t xml:space="preserve">, the return value should be the area of the shape. You may use your solution to </w:t>
      </w:r>
      <w:r w:rsidR="00712C25" w:rsidRPr="29F27A30">
        <w:rPr>
          <w:b/>
          <w:bCs/>
        </w:rPr>
        <w:t>Assignment</w:t>
      </w:r>
      <w:r w:rsidR="00712C25">
        <w:rPr>
          <w:b/>
          <w:bCs/>
        </w:rPr>
        <w:t>5</w:t>
      </w:r>
      <w:r w:rsidR="00712C25" w:rsidRPr="29F27A30">
        <w:rPr>
          <w:b/>
          <w:bCs/>
        </w:rPr>
        <w:t>.</w:t>
      </w:r>
      <w:r w:rsidR="00712C25">
        <w:rPr>
          <w:b/>
          <w:bCs/>
        </w:rPr>
        <w:t>area</w:t>
      </w:r>
      <w:r w:rsidR="00712C25">
        <w:t xml:space="preserve"> to implement the area function. </w:t>
      </w:r>
    </w:p>
    <w:p w14:paraId="0D99FFD5" w14:textId="08838DBA" w:rsidR="00312FA1" w:rsidRDefault="005D67DC" w:rsidP="006E1D24">
      <w:r>
        <w:t xml:space="preserve">Additional parameter to </w:t>
      </w:r>
      <w:r w:rsidR="00BC0110" w:rsidRPr="29F27A30">
        <w:rPr>
          <w:b/>
          <w:bCs/>
        </w:rPr>
        <w:t>Assignment</w:t>
      </w:r>
      <w:r w:rsidR="004C4124">
        <w:rPr>
          <w:b/>
          <w:bCs/>
        </w:rPr>
        <w:t>5</w:t>
      </w:r>
      <w:r w:rsidR="00BC0110" w:rsidRPr="29F27A30">
        <w:rPr>
          <w:b/>
          <w:bCs/>
        </w:rPr>
        <w:t>.</w:t>
      </w:r>
      <w:r w:rsidRPr="29F27A30">
        <w:rPr>
          <w:b/>
          <w:bCs/>
        </w:rPr>
        <w:t>fit_shape</w:t>
      </w:r>
      <w:r w:rsidR="00F43D28">
        <w:t xml:space="preserve"> </w:t>
      </w:r>
      <w:r w:rsidR="38B01388">
        <w:t>is</w:t>
      </w:r>
      <w:r>
        <w:t xml:space="preserve"> </w:t>
      </w:r>
      <w:proofErr w:type="spellStart"/>
      <w:r>
        <w:t>maxtime</w:t>
      </w:r>
      <w:proofErr w:type="spellEnd"/>
      <w:r w:rsidR="00B0107B">
        <w:t xml:space="preserve"> </w:t>
      </w:r>
      <w:r>
        <w:t xml:space="preserve">representing the maximum allowed runtime of the function, </w:t>
      </w:r>
      <w:r w:rsidR="00197A09">
        <w:t xml:space="preserve">if the function will execute more than the given </w:t>
      </w:r>
      <w:r w:rsidR="355BEA23">
        <w:t>amount of time</w:t>
      </w:r>
      <w:r w:rsidR="00712C25">
        <w:t xml:space="preserve"> the execution will be halted.</w:t>
      </w:r>
    </w:p>
    <w:p w14:paraId="3CED55E4" w14:textId="3A08220B" w:rsidR="00B0107B" w:rsidRPr="004C4124" w:rsidRDefault="007D6FD5" w:rsidP="006E1D24">
      <w:pPr>
        <w:rPr>
          <w:u w:val="single"/>
        </w:rPr>
      </w:pPr>
      <w:r w:rsidRPr="004C4124">
        <w:rPr>
          <w:u w:val="single"/>
        </w:rPr>
        <w:t xml:space="preserve">In this assignment only, you </w:t>
      </w:r>
      <w:r w:rsidR="005E5BAE" w:rsidRPr="004C4124">
        <w:rPr>
          <w:u w:val="single"/>
        </w:rPr>
        <w:t>may use any numeric optimization libraries and tool</w:t>
      </w:r>
      <w:r w:rsidR="48BAF0D0" w:rsidRPr="004C4124">
        <w:rPr>
          <w:u w:val="single"/>
        </w:rPr>
        <w:t>s</w:t>
      </w:r>
      <w:r w:rsidR="00F05F2D" w:rsidRPr="004C4124">
        <w:rPr>
          <w:u w:val="single"/>
        </w:rPr>
        <w:t>.</w:t>
      </w:r>
      <w:r w:rsidR="005E5BAE" w:rsidRPr="004C4124">
        <w:rPr>
          <w:u w:val="single"/>
        </w:rPr>
        <w:t xml:space="preserve"> </w:t>
      </w:r>
      <w:r w:rsidR="3C7CAAE6" w:rsidRPr="004C4124">
        <w:rPr>
          <w:u w:val="single"/>
        </w:rPr>
        <w:t xml:space="preserve">Reflection is not allowed. </w:t>
      </w:r>
    </w:p>
    <w:p w14:paraId="1049E444" w14:textId="18436195" w:rsidR="00071AA1" w:rsidRDefault="00E9409B" w:rsidP="00071AA1">
      <w:pPr>
        <w:rPr>
          <w:ins w:id="563" w:author="רמי פוזיס" w:date="2022-02-18T20:17:00Z"/>
        </w:rPr>
      </w:pPr>
      <w:r w:rsidRPr="61534BE7">
        <w:rPr>
          <w:u w:val="single"/>
        </w:rPr>
        <w:lastRenderedPageBreak/>
        <w:t>Grading policy</w:t>
      </w:r>
      <w:r w:rsidR="00071AA1" w:rsidRPr="61534BE7">
        <w:rPr>
          <w:u w:val="single"/>
        </w:rPr>
        <w:t>:</w:t>
      </w:r>
      <w:r w:rsidR="00796139">
        <w:t xml:space="preserve"> </w:t>
      </w:r>
      <w:r w:rsidR="00071AA1">
        <w:t xml:space="preserve">the grade is affected by the </w:t>
      </w:r>
      <w:r w:rsidR="00CE3BBE">
        <w:t xml:space="preserve">error </w:t>
      </w:r>
      <w:r w:rsidR="00907935">
        <w:t xml:space="preserve">of </w:t>
      </w:r>
      <w:r w:rsidR="007252A5">
        <w:t>the area</w:t>
      </w:r>
      <w:r w:rsidR="19A7156A">
        <w:t xml:space="preserve"> </w:t>
      </w:r>
      <w:r w:rsidR="007252A5">
        <w:t>function</w:t>
      </w:r>
      <w:r w:rsidR="0B38B8C3">
        <w:t xml:space="preserve"> </w:t>
      </w:r>
      <w:r w:rsidR="68315214">
        <w:t>of the shape returned by Assignment</w:t>
      </w:r>
      <w:r w:rsidR="004C4124">
        <w:t>4</w:t>
      </w:r>
      <w:r w:rsidR="68315214">
        <w:t>.fit_shape.</w:t>
      </w:r>
    </w:p>
    <w:p w14:paraId="6C034DD2" w14:textId="40F93968" w:rsidR="00B15A7C" w:rsidRPr="00B15A7C" w:rsidRDefault="00B15A7C" w:rsidP="00071AA1">
      <w:pPr>
        <w:rPr>
          <w:b/>
          <w:bCs/>
          <w:rPrChange w:id="564" w:author="רמי פוזיס" w:date="2022-02-18T20:17:00Z">
            <w:rPr/>
          </w:rPrChange>
        </w:rPr>
      </w:pPr>
      <w:ins w:id="565" w:author="רמי פוזיס" w:date="2022-02-18T20:17:00Z">
        <w:r w:rsidRPr="00B15A7C">
          <w:rPr>
            <w:b/>
            <w:bCs/>
            <w:rPrChange w:id="566" w:author="רמי פוזיס" w:date="2022-02-18T20:17:00Z">
              <w:rPr/>
            </w:rPrChange>
          </w:rPr>
          <w:t xml:space="preserve">There are no restricted functions. The use of any library is allowed. </w:t>
        </w:r>
      </w:ins>
    </w:p>
    <w:p w14:paraId="7F424366" w14:textId="5D52688C" w:rsidR="545646DB" w:rsidRDefault="00EF3E52" w:rsidP="61534BE7">
      <w:r>
        <w:rPr>
          <w:b/>
          <w:bCs/>
        </w:rPr>
        <w:t>(</w:t>
      </w:r>
      <w:del w:id="567" w:author="רמי פוזיס" w:date="2022-02-18T20:22:00Z">
        <w:r w:rsidDel="0065498B">
          <w:rPr>
            <w:b/>
            <w:bCs/>
          </w:rPr>
          <w:delText>5pt</w:delText>
        </w:r>
      </w:del>
      <w:ins w:id="568" w:author="רמי פוזיס" w:date="2022-02-18T20:22:00Z">
        <w:r w:rsidR="0065498B">
          <w:rPr>
            <w:b/>
            <w:bCs/>
          </w:rPr>
          <w:t>4pt</w:t>
        </w:r>
      </w:ins>
      <w:r>
        <w:rPr>
          <w:b/>
          <w:bCs/>
        </w:rPr>
        <w:t xml:space="preserve">) </w:t>
      </w:r>
      <w:r w:rsidR="545646DB" w:rsidRPr="61534BE7">
        <w:rPr>
          <w:b/>
          <w:bCs/>
        </w:rPr>
        <w:t>Question 4</w:t>
      </w:r>
      <w:r w:rsidR="00DE08CC">
        <w:rPr>
          <w:b/>
          <w:bCs/>
        </w:rPr>
        <w:t>B</w:t>
      </w:r>
      <w:r w:rsidR="545646DB" w:rsidRPr="61534BE7">
        <w:rPr>
          <w:b/>
          <w:bCs/>
        </w:rPr>
        <w:t>.</w:t>
      </w:r>
      <w:r w:rsidR="00DE08CC">
        <w:rPr>
          <w:b/>
          <w:bCs/>
        </w:rPr>
        <w:t>2</w:t>
      </w:r>
      <w:r w:rsidR="545646DB" w:rsidRPr="61534BE7">
        <w:rPr>
          <w:b/>
          <w:bCs/>
        </w:rPr>
        <w:t>:</w:t>
      </w:r>
      <w:r w:rsidR="545646DB">
        <w:t xml:space="preserve"> Explain the key points in your implementation.</w:t>
      </w:r>
    </w:p>
    <w:tbl>
      <w:tblPr>
        <w:tblStyle w:val="a5"/>
        <w:tblW w:w="0" w:type="auto"/>
        <w:tblLayout w:type="fixed"/>
        <w:tblLook w:val="06A0" w:firstRow="1" w:lastRow="0" w:firstColumn="1" w:lastColumn="0" w:noHBand="1" w:noVBand="1"/>
      </w:tblPr>
      <w:tblGrid>
        <w:gridCol w:w="9360"/>
      </w:tblGrid>
      <w:tr w:rsidR="61534BE7" w14:paraId="337D419D" w14:textId="77777777" w:rsidTr="61534BE7">
        <w:tc>
          <w:tcPr>
            <w:tcW w:w="9360" w:type="dxa"/>
          </w:tcPr>
          <w:p w14:paraId="52F6486C" w14:textId="7E5F74C3" w:rsidR="545646DB" w:rsidRDefault="545646DB" w:rsidP="61534BE7">
            <w:r>
              <w:t xml:space="preserve"> </w:t>
            </w:r>
          </w:p>
          <w:p w14:paraId="15E3F237" w14:textId="465E319F" w:rsidR="61534BE7" w:rsidRDefault="61534BE7" w:rsidP="61534BE7"/>
          <w:p w14:paraId="60A79020" w14:textId="0D35E8BE" w:rsidR="61534BE7" w:rsidRDefault="61534BE7" w:rsidP="61534BE7"/>
          <w:p w14:paraId="39143B09" w14:textId="12A28B33" w:rsidR="61534BE7" w:rsidRDefault="61534BE7" w:rsidP="61534BE7"/>
          <w:p w14:paraId="42824CDE" w14:textId="58582098" w:rsidR="61534BE7" w:rsidRDefault="61534BE7" w:rsidP="61534BE7"/>
        </w:tc>
      </w:tr>
    </w:tbl>
    <w:p w14:paraId="62415BD8" w14:textId="1F0907CB" w:rsidR="61534BE7" w:rsidRDefault="61534BE7" w:rsidP="61534BE7"/>
    <w:sectPr w:rsidR="6153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31EC"/>
    <w:multiLevelType w:val="hybridMultilevel"/>
    <w:tmpl w:val="C4C2E350"/>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3690A"/>
    <w:multiLevelType w:val="hybridMultilevel"/>
    <w:tmpl w:val="36D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רמי פוזיס">
    <w15:presenceInfo w15:providerId="AD" w15:userId="S-1-5-21-4273282901-2272523409-410231486-500"/>
  </w15:person>
  <w15:person w15:author="moslem asaad">
    <w15:presenceInfo w15:providerId="None" w15:userId="moslem asa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9A"/>
    <w:rsid w:val="00001BFD"/>
    <w:rsid w:val="000041AD"/>
    <w:rsid w:val="00004351"/>
    <w:rsid w:val="00004BFE"/>
    <w:rsid w:val="0000554E"/>
    <w:rsid w:val="00010D61"/>
    <w:rsid w:val="0001315B"/>
    <w:rsid w:val="0001348D"/>
    <w:rsid w:val="000179B8"/>
    <w:rsid w:val="00022BFC"/>
    <w:rsid w:val="00022C30"/>
    <w:rsid w:val="000244EE"/>
    <w:rsid w:val="000262D7"/>
    <w:rsid w:val="000265EE"/>
    <w:rsid w:val="00030C66"/>
    <w:rsid w:val="000462E8"/>
    <w:rsid w:val="00051310"/>
    <w:rsid w:val="00051EF5"/>
    <w:rsid w:val="00054490"/>
    <w:rsid w:val="0005698C"/>
    <w:rsid w:val="00060422"/>
    <w:rsid w:val="0006056E"/>
    <w:rsid w:val="00071AA1"/>
    <w:rsid w:val="000745F6"/>
    <w:rsid w:val="00075E36"/>
    <w:rsid w:val="0008164E"/>
    <w:rsid w:val="00083A04"/>
    <w:rsid w:val="00087553"/>
    <w:rsid w:val="00095CE3"/>
    <w:rsid w:val="000A5146"/>
    <w:rsid w:val="000A5CB8"/>
    <w:rsid w:val="000A7886"/>
    <w:rsid w:val="000B06C0"/>
    <w:rsid w:val="000B174D"/>
    <w:rsid w:val="000B2934"/>
    <w:rsid w:val="000B39BD"/>
    <w:rsid w:val="000B540A"/>
    <w:rsid w:val="000B5838"/>
    <w:rsid w:val="000B7A82"/>
    <w:rsid w:val="000C7222"/>
    <w:rsid w:val="000C7261"/>
    <w:rsid w:val="000D0220"/>
    <w:rsid w:val="000D0F89"/>
    <w:rsid w:val="000D73D5"/>
    <w:rsid w:val="000E74D8"/>
    <w:rsid w:val="000F0192"/>
    <w:rsid w:val="000F1CBA"/>
    <w:rsid w:val="000F2075"/>
    <w:rsid w:val="000F3C9A"/>
    <w:rsid w:val="00101708"/>
    <w:rsid w:val="0010300C"/>
    <w:rsid w:val="001116C0"/>
    <w:rsid w:val="001119DD"/>
    <w:rsid w:val="00127E2C"/>
    <w:rsid w:val="00130A0F"/>
    <w:rsid w:val="00131E84"/>
    <w:rsid w:val="001330E6"/>
    <w:rsid w:val="001344A6"/>
    <w:rsid w:val="001405B3"/>
    <w:rsid w:val="001516A5"/>
    <w:rsid w:val="00153C32"/>
    <w:rsid w:val="00156CBD"/>
    <w:rsid w:val="001606AF"/>
    <w:rsid w:val="00172271"/>
    <w:rsid w:val="00173B82"/>
    <w:rsid w:val="00173E99"/>
    <w:rsid w:val="00180BA5"/>
    <w:rsid w:val="00181387"/>
    <w:rsid w:val="001829DB"/>
    <w:rsid w:val="00182C6A"/>
    <w:rsid w:val="00185137"/>
    <w:rsid w:val="0019071E"/>
    <w:rsid w:val="00191D18"/>
    <w:rsid w:val="00191FF1"/>
    <w:rsid w:val="00196DB7"/>
    <w:rsid w:val="001979EA"/>
    <w:rsid w:val="00197A09"/>
    <w:rsid w:val="001A089E"/>
    <w:rsid w:val="001A2637"/>
    <w:rsid w:val="001A3D55"/>
    <w:rsid w:val="001A4706"/>
    <w:rsid w:val="001A540A"/>
    <w:rsid w:val="001A685D"/>
    <w:rsid w:val="001A69F0"/>
    <w:rsid w:val="001B1BC7"/>
    <w:rsid w:val="001B331B"/>
    <w:rsid w:val="001B6C86"/>
    <w:rsid w:val="001C36E8"/>
    <w:rsid w:val="001D3D01"/>
    <w:rsid w:val="001D53E3"/>
    <w:rsid w:val="001D6C04"/>
    <w:rsid w:val="001E3B28"/>
    <w:rsid w:val="001E44AA"/>
    <w:rsid w:val="001F12B7"/>
    <w:rsid w:val="001F13AF"/>
    <w:rsid w:val="001F2D9B"/>
    <w:rsid w:val="001F3214"/>
    <w:rsid w:val="001F4A67"/>
    <w:rsid w:val="001F5029"/>
    <w:rsid w:val="001F5776"/>
    <w:rsid w:val="00200891"/>
    <w:rsid w:val="002019B2"/>
    <w:rsid w:val="0020280E"/>
    <w:rsid w:val="00204B77"/>
    <w:rsid w:val="002057D6"/>
    <w:rsid w:val="00216D02"/>
    <w:rsid w:val="00223FE0"/>
    <w:rsid w:val="0022718A"/>
    <w:rsid w:val="00227F26"/>
    <w:rsid w:val="0023272D"/>
    <w:rsid w:val="00232EBE"/>
    <w:rsid w:val="00240465"/>
    <w:rsid w:val="00241184"/>
    <w:rsid w:val="00241E82"/>
    <w:rsid w:val="00244A47"/>
    <w:rsid w:val="002463DF"/>
    <w:rsid w:val="0025233E"/>
    <w:rsid w:val="00254481"/>
    <w:rsid w:val="002546F7"/>
    <w:rsid w:val="00255314"/>
    <w:rsid w:val="00264F00"/>
    <w:rsid w:val="0026598D"/>
    <w:rsid w:val="00266107"/>
    <w:rsid w:val="0026752B"/>
    <w:rsid w:val="00270B79"/>
    <w:rsid w:val="00271C4A"/>
    <w:rsid w:val="00272297"/>
    <w:rsid w:val="002732A3"/>
    <w:rsid w:val="00274176"/>
    <w:rsid w:val="00274D25"/>
    <w:rsid w:val="00282D7F"/>
    <w:rsid w:val="00285F32"/>
    <w:rsid w:val="00287241"/>
    <w:rsid w:val="0029053D"/>
    <w:rsid w:val="0029352F"/>
    <w:rsid w:val="00295D98"/>
    <w:rsid w:val="00297CC9"/>
    <w:rsid w:val="002A775A"/>
    <w:rsid w:val="002A7E8C"/>
    <w:rsid w:val="002B7DDA"/>
    <w:rsid w:val="002C196C"/>
    <w:rsid w:val="002C3320"/>
    <w:rsid w:val="002C4D5D"/>
    <w:rsid w:val="002C7045"/>
    <w:rsid w:val="002D0810"/>
    <w:rsid w:val="002D39FB"/>
    <w:rsid w:val="002D5F79"/>
    <w:rsid w:val="002E176C"/>
    <w:rsid w:val="002E3B71"/>
    <w:rsid w:val="002E4338"/>
    <w:rsid w:val="002F0CF6"/>
    <w:rsid w:val="002F4173"/>
    <w:rsid w:val="002F4615"/>
    <w:rsid w:val="002F764D"/>
    <w:rsid w:val="002F7E1E"/>
    <w:rsid w:val="00302035"/>
    <w:rsid w:val="003021C7"/>
    <w:rsid w:val="00304053"/>
    <w:rsid w:val="0030468D"/>
    <w:rsid w:val="003059B0"/>
    <w:rsid w:val="00306C40"/>
    <w:rsid w:val="00311589"/>
    <w:rsid w:val="00312FA1"/>
    <w:rsid w:val="0031623A"/>
    <w:rsid w:val="00320F0D"/>
    <w:rsid w:val="00323AC0"/>
    <w:rsid w:val="00324F67"/>
    <w:rsid w:val="00326F6A"/>
    <w:rsid w:val="00327595"/>
    <w:rsid w:val="00335BB9"/>
    <w:rsid w:val="0033D6F2"/>
    <w:rsid w:val="00342FC8"/>
    <w:rsid w:val="00344625"/>
    <w:rsid w:val="003465E7"/>
    <w:rsid w:val="00353257"/>
    <w:rsid w:val="0035501B"/>
    <w:rsid w:val="00356F4E"/>
    <w:rsid w:val="0036471F"/>
    <w:rsid w:val="003649AB"/>
    <w:rsid w:val="003663F3"/>
    <w:rsid w:val="00366C63"/>
    <w:rsid w:val="00372964"/>
    <w:rsid w:val="003735E1"/>
    <w:rsid w:val="0037404B"/>
    <w:rsid w:val="00377EEE"/>
    <w:rsid w:val="00383B01"/>
    <w:rsid w:val="00383BC7"/>
    <w:rsid w:val="003858EA"/>
    <w:rsid w:val="003877F2"/>
    <w:rsid w:val="00392E04"/>
    <w:rsid w:val="00393872"/>
    <w:rsid w:val="003A134B"/>
    <w:rsid w:val="003A3255"/>
    <w:rsid w:val="003C1281"/>
    <w:rsid w:val="003C6ED3"/>
    <w:rsid w:val="003D170F"/>
    <w:rsid w:val="003D263A"/>
    <w:rsid w:val="003D29A8"/>
    <w:rsid w:val="003E1E8C"/>
    <w:rsid w:val="003E66A6"/>
    <w:rsid w:val="003F3434"/>
    <w:rsid w:val="003F4428"/>
    <w:rsid w:val="003F6D4A"/>
    <w:rsid w:val="003F775F"/>
    <w:rsid w:val="00402E49"/>
    <w:rsid w:val="0041335F"/>
    <w:rsid w:val="00414826"/>
    <w:rsid w:val="00415519"/>
    <w:rsid w:val="00416A61"/>
    <w:rsid w:val="00425A5F"/>
    <w:rsid w:val="00426A7E"/>
    <w:rsid w:val="00427CB6"/>
    <w:rsid w:val="00434314"/>
    <w:rsid w:val="004377BA"/>
    <w:rsid w:val="0044006E"/>
    <w:rsid w:val="004478AF"/>
    <w:rsid w:val="00453660"/>
    <w:rsid w:val="0045510D"/>
    <w:rsid w:val="0045514B"/>
    <w:rsid w:val="004555EF"/>
    <w:rsid w:val="004569C7"/>
    <w:rsid w:val="00461A18"/>
    <w:rsid w:val="00463675"/>
    <w:rsid w:val="0046426D"/>
    <w:rsid w:val="00465907"/>
    <w:rsid w:val="00465A46"/>
    <w:rsid w:val="0046D2C3"/>
    <w:rsid w:val="00470E51"/>
    <w:rsid w:val="00471AA4"/>
    <w:rsid w:val="00472B4F"/>
    <w:rsid w:val="00472C33"/>
    <w:rsid w:val="00472C86"/>
    <w:rsid w:val="004751B7"/>
    <w:rsid w:val="00477807"/>
    <w:rsid w:val="0048383B"/>
    <w:rsid w:val="00485090"/>
    <w:rsid w:val="004928A7"/>
    <w:rsid w:val="00493AE0"/>
    <w:rsid w:val="00494AF1"/>
    <w:rsid w:val="004970D2"/>
    <w:rsid w:val="00497D0C"/>
    <w:rsid w:val="004A3C05"/>
    <w:rsid w:val="004A507A"/>
    <w:rsid w:val="004B019A"/>
    <w:rsid w:val="004B3724"/>
    <w:rsid w:val="004B7EBD"/>
    <w:rsid w:val="004C4124"/>
    <w:rsid w:val="004C4467"/>
    <w:rsid w:val="004C4EF1"/>
    <w:rsid w:val="004C5746"/>
    <w:rsid w:val="004C5885"/>
    <w:rsid w:val="004C695F"/>
    <w:rsid w:val="004D2817"/>
    <w:rsid w:val="004D5134"/>
    <w:rsid w:val="004E2159"/>
    <w:rsid w:val="004E49CB"/>
    <w:rsid w:val="004E7A7A"/>
    <w:rsid w:val="004F34A7"/>
    <w:rsid w:val="005045D7"/>
    <w:rsid w:val="00506BCA"/>
    <w:rsid w:val="0050730D"/>
    <w:rsid w:val="005132DA"/>
    <w:rsid w:val="00515B7B"/>
    <w:rsid w:val="005258F8"/>
    <w:rsid w:val="0052710A"/>
    <w:rsid w:val="005276CF"/>
    <w:rsid w:val="005302F7"/>
    <w:rsid w:val="005321BE"/>
    <w:rsid w:val="005330EB"/>
    <w:rsid w:val="00536FD6"/>
    <w:rsid w:val="00537315"/>
    <w:rsid w:val="0054039C"/>
    <w:rsid w:val="00541DA6"/>
    <w:rsid w:val="00542FFD"/>
    <w:rsid w:val="00546070"/>
    <w:rsid w:val="005477DA"/>
    <w:rsid w:val="00547B99"/>
    <w:rsid w:val="00550FFD"/>
    <w:rsid w:val="0055331B"/>
    <w:rsid w:val="00555A40"/>
    <w:rsid w:val="0056038F"/>
    <w:rsid w:val="00563028"/>
    <w:rsid w:val="0056E0FD"/>
    <w:rsid w:val="005733AA"/>
    <w:rsid w:val="00574D24"/>
    <w:rsid w:val="005755C0"/>
    <w:rsid w:val="00577084"/>
    <w:rsid w:val="00593068"/>
    <w:rsid w:val="005A0DC1"/>
    <w:rsid w:val="005A7713"/>
    <w:rsid w:val="005B024E"/>
    <w:rsid w:val="005B2F2D"/>
    <w:rsid w:val="005B4146"/>
    <w:rsid w:val="005B61F9"/>
    <w:rsid w:val="005B786E"/>
    <w:rsid w:val="005C1577"/>
    <w:rsid w:val="005C25BA"/>
    <w:rsid w:val="005C3BEA"/>
    <w:rsid w:val="005C5BCA"/>
    <w:rsid w:val="005D0001"/>
    <w:rsid w:val="005D0896"/>
    <w:rsid w:val="005D10F3"/>
    <w:rsid w:val="005D5207"/>
    <w:rsid w:val="005D67DC"/>
    <w:rsid w:val="005E4197"/>
    <w:rsid w:val="005E5BAE"/>
    <w:rsid w:val="005E79B0"/>
    <w:rsid w:val="005E7BC8"/>
    <w:rsid w:val="005E7C30"/>
    <w:rsid w:val="0060492C"/>
    <w:rsid w:val="0060529B"/>
    <w:rsid w:val="00612B1F"/>
    <w:rsid w:val="006316C6"/>
    <w:rsid w:val="006349B2"/>
    <w:rsid w:val="00637D04"/>
    <w:rsid w:val="00646595"/>
    <w:rsid w:val="006512AB"/>
    <w:rsid w:val="00651D11"/>
    <w:rsid w:val="0065498B"/>
    <w:rsid w:val="00655247"/>
    <w:rsid w:val="00655FCA"/>
    <w:rsid w:val="006575FF"/>
    <w:rsid w:val="00660513"/>
    <w:rsid w:val="00661093"/>
    <w:rsid w:val="006671F8"/>
    <w:rsid w:val="00674825"/>
    <w:rsid w:val="00675F58"/>
    <w:rsid w:val="00681555"/>
    <w:rsid w:val="00684C96"/>
    <w:rsid w:val="00685408"/>
    <w:rsid w:val="00691668"/>
    <w:rsid w:val="00692155"/>
    <w:rsid w:val="00692765"/>
    <w:rsid w:val="00693A9B"/>
    <w:rsid w:val="00695B6B"/>
    <w:rsid w:val="0069669F"/>
    <w:rsid w:val="006A6C7E"/>
    <w:rsid w:val="006B01C9"/>
    <w:rsid w:val="006B0F1D"/>
    <w:rsid w:val="006B4A31"/>
    <w:rsid w:val="006B67D0"/>
    <w:rsid w:val="006C1994"/>
    <w:rsid w:val="006C4FAA"/>
    <w:rsid w:val="006C8764"/>
    <w:rsid w:val="006D0AF5"/>
    <w:rsid w:val="006D2FEF"/>
    <w:rsid w:val="006D38D0"/>
    <w:rsid w:val="006D3D5B"/>
    <w:rsid w:val="006D494E"/>
    <w:rsid w:val="006E1D24"/>
    <w:rsid w:val="006E311D"/>
    <w:rsid w:val="006E45DC"/>
    <w:rsid w:val="006E54E8"/>
    <w:rsid w:val="006F752A"/>
    <w:rsid w:val="007037B1"/>
    <w:rsid w:val="00704D47"/>
    <w:rsid w:val="00704D74"/>
    <w:rsid w:val="007053A1"/>
    <w:rsid w:val="00706ACA"/>
    <w:rsid w:val="00707107"/>
    <w:rsid w:val="00707D4B"/>
    <w:rsid w:val="007126EB"/>
    <w:rsid w:val="00712C25"/>
    <w:rsid w:val="007172DA"/>
    <w:rsid w:val="00720428"/>
    <w:rsid w:val="007252A5"/>
    <w:rsid w:val="00726144"/>
    <w:rsid w:val="007304CA"/>
    <w:rsid w:val="007362E8"/>
    <w:rsid w:val="0073679A"/>
    <w:rsid w:val="00740865"/>
    <w:rsid w:val="0074469E"/>
    <w:rsid w:val="0075166D"/>
    <w:rsid w:val="0075182B"/>
    <w:rsid w:val="0075327E"/>
    <w:rsid w:val="00755E0D"/>
    <w:rsid w:val="00764E07"/>
    <w:rsid w:val="007651D6"/>
    <w:rsid w:val="00770F78"/>
    <w:rsid w:val="0077533D"/>
    <w:rsid w:val="007753FA"/>
    <w:rsid w:val="007779A1"/>
    <w:rsid w:val="007809AC"/>
    <w:rsid w:val="007813AE"/>
    <w:rsid w:val="007848AB"/>
    <w:rsid w:val="00787A00"/>
    <w:rsid w:val="00790CBD"/>
    <w:rsid w:val="007921BA"/>
    <w:rsid w:val="00792A32"/>
    <w:rsid w:val="00792D63"/>
    <w:rsid w:val="00795CEE"/>
    <w:rsid w:val="00795E43"/>
    <w:rsid w:val="00796139"/>
    <w:rsid w:val="0079774B"/>
    <w:rsid w:val="007A0BCB"/>
    <w:rsid w:val="007A1650"/>
    <w:rsid w:val="007A5E30"/>
    <w:rsid w:val="007A7318"/>
    <w:rsid w:val="007B07E2"/>
    <w:rsid w:val="007B2A34"/>
    <w:rsid w:val="007B6351"/>
    <w:rsid w:val="007C4929"/>
    <w:rsid w:val="007D0503"/>
    <w:rsid w:val="007D41EC"/>
    <w:rsid w:val="007D53A6"/>
    <w:rsid w:val="007D64CB"/>
    <w:rsid w:val="007D6FD5"/>
    <w:rsid w:val="007E2CA6"/>
    <w:rsid w:val="007E4F14"/>
    <w:rsid w:val="007E63FD"/>
    <w:rsid w:val="007E71B4"/>
    <w:rsid w:val="007E7220"/>
    <w:rsid w:val="007F1C93"/>
    <w:rsid w:val="008036AF"/>
    <w:rsid w:val="00812232"/>
    <w:rsid w:val="0081324F"/>
    <w:rsid w:val="00814043"/>
    <w:rsid w:val="0081519C"/>
    <w:rsid w:val="008158F5"/>
    <w:rsid w:val="00817A2F"/>
    <w:rsid w:val="00820E20"/>
    <w:rsid w:val="00825520"/>
    <w:rsid w:val="00830F60"/>
    <w:rsid w:val="008325D5"/>
    <w:rsid w:val="00836F4C"/>
    <w:rsid w:val="0084135F"/>
    <w:rsid w:val="00843172"/>
    <w:rsid w:val="008454F1"/>
    <w:rsid w:val="00853987"/>
    <w:rsid w:val="00865F1D"/>
    <w:rsid w:val="00867CE5"/>
    <w:rsid w:val="00870A43"/>
    <w:rsid w:val="008718B6"/>
    <w:rsid w:val="00872B20"/>
    <w:rsid w:val="00875B85"/>
    <w:rsid w:val="008767B6"/>
    <w:rsid w:val="008827F2"/>
    <w:rsid w:val="0089446D"/>
    <w:rsid w:val="00894874"/>
    <w:rsid w:val="008B0BBF"/>
    <w:rsid w:val="008B2DFC"/>
    <w:rsid w:val="008B2F8B"/>
    <w:rsid w:val="008B5719"/>
    <w:rsid w:val="008C12DF"/>
    <w:rsid w:val="008C1FEF"/>
    <w:rsid w:val="008C2FF2"/>
    <w:rsid w:val="008C61A6"/>
    <w:rsid w:val="008D309D"/>
    <w:rsid w:val="008D38EE"/>
    <w:rsid w:val="008D41DC"/>
    <w:rsid w:val="008D63BB"/>
    <w:rsid w:val="008F635F"/>
    <w:rsid w:val="008F7E51"/>
    <w:rsid w:val="009003C5"/>
    <w:rsid w:val="009076EE"/>
    <w:rsid w:val="00907935"/>
    <w:rsid w:val="009124CA"/>
    <w:rsid w:val="00927456"/>
    <w:rsid w:val="00930A51"/>
    <w:rsid w:val="00930D0E"/>
    <w:rsid w:val="00936A0A"/>
    <w:rsid w:val="009406EC"/>
    <w:rsid w:val="00946DA1"/>
    <w:rsid w:val="0094713C"/>
    <w:rsid w:val="009600D2"/>
    <w:rsid w:val="0096470D"/>
    <w:rsid w:val="00973012"/>
    <w:rsid w:val="00983242"/>
    <w:rsid w:val="00984527"/>
    <w:rsid w:val="00987461"/>
    <w:rsid w:val="009A10DE"/>
    <w:rsid w:val="009A3479"/>
    <w:rsid w:val="009A396B"/>
    <w:rsid w:val="009A66C2"/>
    <w:rsid w:val="009A699D"/>
    <w:rsid w:val="009A7AA1"/>
    <w:rsid w:val="009B0E21"/>
    <w:rsid w:val="009B5B3B"/>
    <w:rsid w:val="009B6385"/>
    <w:rsid w:val="009C14AC"/>
    <w:rsid w:val="009C4DC1"/>
    <w:rsid w:val="009D6B3D"/>
    <w:rsid w:val="009E1AD3"/>
    <w:rsid w:val="009E6A73"/>
    <w:rsid w:val="009F099A"/>
    <w:rsid w:val="009F3624"/>
    <w:rsid w:val="009F4036"/>
    <w:rsid w:val="009F47E7"/>
    <w:rsid w:val="009F4B0F"/>
    <w:rsid w:val="009F5033"/>
    <w:rsid w:val="00A00A01"/>
    <w:rsid w:val="00A044DD"/>
    <w:rsid w:val="00A053A1"/>
    <w:rsid w:val="00A30E71"/>
    <w:rsid w:val="00A33032"/>
    <w:rsid w:val="00A34E19"/>
    <w:rsid w:val="00A34EA4"/>
    <w:rsid w:val="00A35408"/>
    <w:rsid w:val="00A37649"/>
    <w:rsid w:val="00A44095"/>
    <w:rsid w:val="00A45969"/>
    <w:rsid w:val="00A45F72"/>
    <w:rsid w:val="00A4740F"/>
    <w:rsid w:val="00A510FF"/>
    <w:rsid w:val="00A52D15"/>
    <w:rsid w:val="00A56455"/>
    <w:rsid w:val="00A6220B"/>
    <w:rsid w:val="00A62766"/>
    <w:rsid w:val="00A7455A"/>
    <w:rsid w:val="00A80F09"/>
    <w:rsid w:val="00A848E2"/>
    <w:rsid w:val="00A84DB8"/>
    <w:rsid w:val="00A94FD2"/>
    <w:rsid w:val="00A953BB"/>
    <w:rsid w:val="00A95C5F"/>
    <w:rsid w:val="00AA5803"/>
    <w:rsid w:val="00AB32EB"/>
    <w:rsid w:val="00AB3FB5"/>
    <w:rsid w:val="00AC0129"/>
    <w:rsid w:val="00AC2F48"/>
    <w:rsid w:val="00AC58DB"/>
    <w:rsid w:val="00AC755F"/>
    <w:rsid w:val="00AD43EC"/>
    <w:rsid w:val="00AE49C5"/>
    <w:rsid w:val="00AE6309"/>
    <w:rsid w:val="00AF0F54"/>
    <w:rsid w:val="00AF2250"/>
    <w:rsid w:val="00AF4FDD"/>
    <w:rsid w:val="00B0107B"/>
    <w:rsid w:val="00B0110E"/>
    <w:rsid w:val="00B062A7"/>
    <w:rsid w:val="00B076F8"/>
    <w:rsid w:val="00B10A26"/>
    <w:rsid w:val="00B120CB"/>
    <w:rsid w:val="00B15A7C"/>
    <w:rsid w:val="00B1681A"/>
    <w:rsid w:val="00B23F27"/>
    <w:rsid w:val="00B25957"/>
    <w:rsid w:val="00B30194"/>
    <w:rsid w:val="00B30B6A"/>
    <w:rsid w:val="00B3236E"/>
    <w:rsid w:val="00B35987"/>
    <w:rsid w:val="00B40398"/>
    <w:rsid w:val="00B42B30"/>
    <w:rsid w:val="00B431C4"/>
    <w:rsid w:val="00B4545F"/>
    <w:rsid w:val="00B55496"/>
    <w:rsid w:val="00B57C29"/>
    <w:rsid w:val="00B67683"/>
    <w:rsid w:val="00B713D8"/>
    <w:rsid w:val="00B804DD"/>
    <w:rsid w:val="00B846F9"/>
    <w:rsid w:val="00B935D1"/>
    <w:rsid w:val="00B95FF2"/>
    <w:rsid w:val="00B97BB7"/>
    <w:rsid w:val="00BA0EED"/>
    <w:rsid w:val="00BA7396"/>
    <w:rsid w:val="00BB217E"/>
    <w:rsid w:val="00BB3177"/>
    <w:rsid w:val="00BB59D8"/>
    <w:rsid w:val="00BB7140"/>
    <w:rsid w:val="00BC0110"/>
    <w:rsid w:val="00BC436A"/>
    <w:rsid w:val="00BD3D1D"/>
    <w:rsid w:val="00BD66ED"/>
    <w:rsid w:val="00BE446F"/>
    <w:rsid w:val="00BE4F3E"/>
    <w:rsid w:val="00BF7E1A"/>
    <w:rsid w:val="00C07610"/>
    <w:rsid w:val="00C13280"/>
    <w:rsid w:val="00C13B1A"/>
    <w:rsid w:val="00C15983"/>
    <w:rsid w:val="00C16C69"/>
    <w:rsid w:val="00C17D53"/>
    <w:rsid w:val="00C2175B"/>
    <w:rsid w:val="00C26CA5"/>
    <w:rsid w:val="00C335C1"/>
    <w:rsid w:val="00C36F7F"/>
    <w:rsid w:val="00C478B6"/>
    <w:rsid w:val="00C623A3"/>
    <w:rsid w:val="00C65A3C"/>
    <w:rsid w:val="00C7123A"/>
    <w:rsid w:val="00C712F2"/>
    <w:rsid w:val="00C723FE"/>
    <w:rsid w:val="00C84BA9"/>
    <w:rsid w:val="00C902BA"/>
    <w:rsid w:val="00C91A16"/>
    <w:rsid w:val="00C959C5"/>
    <w:rsid w:val="00CA2296"/>
    <w:rsid w:val="00CA49F3"/>
    <w:rsid w:val="00CB0504"/>
    <w:rsid w:val="00CB5220"/>
    <w:rsid w:val="00CB718A"/>
    <w:rsid w:val="00CC49F6"/>
    <w:rsid w:val="00CD45B6"/>
    <w:rsid w:val="00CD7358"/>
    <w:rsid w:val="00CE0E1F"/>
    <w:rsid w:val="00CE1C7A"/>
    <w:rsid w:val="00CE2852"/>
    <w:rsid w:val="00CE381C"/>
    <w:rsid w:val="00CE3B7C"/>
    <w:rsid w:val="00CE3BBE"/>
    <w:rsid w:val="00CF1ECB"/>
    <w:rsid w:val="00CF56B6"/>
    <w:rsid w:val="00D060A0"/>
    <w:rsid w:val="00D12878"/>
    <w:rsid w:val="00D1321D"/>
    <w:rsid w:val="00D132AD"/>
    <w:rsid w:val="00D144DB"/>
    <w:rsid w:val="00D15CA4"/>
    <w:rsid w:val="00D17246"/>
    <w:rsid w:val="00D1773E"/>
    <w:rsid w:val="00D21615"/>
    <w:rsid w:val="00D24B97"/>
    <w:rsid w:val="00D24F0A"/>
    <w:rsid w:val="00D25208"/>
    <w:rsid w:val="00D339BF"/>
    <w:rsid w:val="00D36BFD"/>
    <w:rsid w:val="00D46748"/>
    <w:rsid w:val="00D50953"/>
    <w:rsid w:val="00D554CA"/>
    <w:rsid w:val="00D5605A"/>
    <w:rsid w:val="00D620B0"/>
    <w:rsid w:val="00D6572C"/>
    <w:rsid w:val="00D75D67"/>
    <w:rsid w:val="00D761C6"/>
    <w:rsid w:val="00D80A4B"/>
    <w:rsid w:val="00D81739"/>
    <w:rsid w:val="00D82615"/>
    <w:rsid w:val="00D83A0F"/>
    <w:rsid w:val="00D8477F"/>
    <w:rsid w:val="00D91A7D"/>
    <w:rsid w:val="00D9366B"/>
    <w:rsid w:val="00D93C73"/>
    <w:rsid w:val="00D9521B"/>
    <w:rsid w:val="00D95D87"/>
    <w:rsid w:val="00DA0545"/>
    <w:rsid w:val="00DA068A"/>
    <w:rsid w:val="00DA24DE"/>
    <w:rsid w:val="00DA510E"/>
    <w:rsid w:val="00DB62BD"/>
    <w:rsid w:val="00DC0C78"/>
    <w:rsid w:val="00DC0E7C"/>
    <w:rsid w:val="00DC44D9"/>
    <w:rsid w:val="00DC45D6"/>
    <w:rsid w:val="00DC7C96"/>
    <w:rsid w:val="00DD2298"/>
    <w:rsid w:val="00DE033E"/>
    <w:rsid w:val="00DE08CC"/>
    <w:rsid w:val="00DE1AAB"/>
    <w:rsid w:val="00DE211D"/>
    <w:rsid w:val="00DF3A6F"/>
    <w:rsid w:val="00DF5C4C"/>
    <w:rsid w:val="00DF6B8A"/>
    <w:rsid w:val="00DF7851"/>
    <w:rsid w:val="00E02873"/>
    <w:rsid w:val="00E04CAE"/>
    <w:rsid w:val="00E04EFC"/>
    <w:rsid w:val="00E12C85"/>
    <w:rsid w:val="00E140E2"/>
    <w:rsid w:val="00E22BD4"/>
    <w:rsid w:val="00E24CED"/>
    <w:rsid w:val="00E31DF9"/>
    <w:rsid w:val="00E32B4D"/>
    <w:rsid w:val="00E36519"/>
    <w:rsid w:val="00E37DBD"/>
    <w:rsid w:val="00E44C27"/>
    <w:rsid w:val="00E45979"/>
    <w:rsid w:val="00E5622E"/>
    <w:rsid w:val="00E6090F"/>
    <w:rsid w:val="00E62053"/>
    <w:rsid w:val="00E70963"/>
    <w:rsid w:val="00E710FF"/>
    <w:rsid w:val="00E71219"/>
    <w:rsid w:val="00E745CB"/>
    <w:rsid w:val="00E80346"/>
    <w:rsid w:val="00E93B2B"/>
    <w:rsid w:val="00E9409B"/>
    <w:rsid w:val="00EA0419"/>
    <w:rsid w:val="00EA1937"/>
    <w:rsid w:val="00EC1D2F"/>
    <w:rsid w:val="00EC3F9F"/>
    <w:rsid w:val="00ED0050"/>
    <w:rsid w:val="00ED0DF6"/>
    <w:rsid w:val="00ED1B55"/>
    <w:rsid w:val="00EF3E52"/>
    <w:rsid w:val="00EF5E0A"/>
    <w:rsid w:val="00EF704B"/>
    <w:rsid w:val="00F05F2D"/>
    <w:rsid w:val="00F07D58"/>
    <w:rsid w:val="00F14763"/>
    <w:rsid w:val="00F231F1"/>
    <w:rsid w:val="00F242C2"/>
    <w:rsid w:val="00F26788"/>
    <w:rsid w:val="00F3250F"/>
    <w:rsid w:val="00F33254"/>
    <w:rsid w:val="00F3389B"/>
    <w:rsid w:val="00F33BEF"/>
    <w:rsid w:val="00F3728E"/>
    <w:rsid w:val="00F43D28"/>
    <w:rsid w:val="00F43F6D"/>
    <w:rsid w:val="00F4611C"/>
    <w:rsid w:val="00F470DE"/>
    <w:rsid w:val="00F54852"/>
    <w:rsid w:val="00F55B50"/>
    <w:rsid w:val="00F611D3"/>
    <w:rsid w:val="00F63F7C"/>
    <w:rsid w:val="00F667D4"/>
    <w:rsid w:val="00F66881"/>
    <w:rsid w:val="00F67738"/>
    <w:rsid w:val="00F70395"/>
    <w:rsid w:val="00F72EE9"/>
    <w:rsid w:val="00F75F35"/>
    <w:rsid w:val="00F814B5"/>
    <w:rsid w:val="00F85E86"/>
    <w:rsid w:val="00F879A4"/>
    <w:rsid w:val="00F91706"/>
    <w:rsid w:val="00F93D30"/>
    <w:rsid w:val="00F94F2E"/>
    <w:rsid w:val="00F9600A"/>
    <w:rsid w:val="00FA0510"/>
    <w:rsid w:val="00FB2616"/>
    <w:rsid w:val="00FB2E4E"/>
    <w:rsid w:val="00FB34C8"/>
    <w:rsid w:val="00FB415A"/>
    <w:rsid w:val="00FB5818"/>
    <w:rsid w:val="00FB79B9"/>
    <w:rsid w:val="00FB7D71"/>
    <w:rsid w:val="00FC4A77"/>
    <w:rsid w:val="00FC52C6"/>
    <w:rsid w:val="00FC79DD"/>
    <w:rsid w:val="00FD1AAB"/>
    <w:rsid w:val="00FE3B11"/>
    <w:rsid w:val="00FE4356"/>
    <w:rsid w:val="00FF160E"/>
    <w:rsid w:val="00FF423B"/>
    <w:rsid w:val="00FF4828"/>
    <w:rsid w:val="00FF60BC"/>
    <w:rsid w:val="00FF7842"/>
    <w:rsid w:val="00FFFFFC"/>
    <w:rsid w:val="0114C7A3"/>
    <w:rsid w:val="018BB442"/>
    <w:rsid w:val="0199951A"/>
    <w:rsid w:val="02BD1816"/>
    <w:rsid w:val="02E02FD4"/>
    <w:rsid w:val="03223266"/>
    <w:rsid w:val="0433B042"/>
    <w:rsid w:val="046203F2"/>
    <w:rsid w:val="04BD6B4F"/>
    <w:rsid w:val="05921198"/>
    <w:rsid w:val="05FD159D"/>
    <w:rsid w:val="0607CCD2"/>
    <w:rsid w:val="0676C3C8"/>
    <w:rsid w:val="06ACF7CB"/>
    <w:rsid w:val="073260FC"/>
    <w:rsid w:val="07341D0D"/>
    <w:rsid w:val="075C9A50"/>
    <w:rsid w:val="0798A895"/>
    <w:rsid w:val="08B70B2A"/>
    <w:rsid w:val="08C28F1D"/>
    <w:rsid w:val="094CE81D"/>
    <w:rsid w:val="096BBC77"/>
    <w:rsid w:val="0976FC92"/>
    <w:rsid w:val="09AE648A"/>
    <w:rsid w:val="09BB3EAB"/>
    <w:rsid w:val="09F3AA0A"/>
    <w:rsid w:val="0A31F018"/>
    <w:rsid w:val="0AA426F2"/>
    <w:rsid w:val="0AA90D51"/>
    <w:rsid w:val="0B0EBF19"/>
    <w:rsid w:val="0B38B8C3"/>
    <w:rsid w:val="0B570F0C"/>
    <w:rsid w:val="0BAB4946"/>
    <w:rsid w:val="0BB040C2"/>
    <w:rsid w:val="0C190F20"/>
    <w:rsid w:val="0C74767D"/>
    <w:rsid w:val="0C99B94A"/>
    <w:rsid w:val="0CB64760"/>
    <w:rsid w:val="0CDDCBB8"/>
    <w:rsid w:val="0D312377"/>
    <w:rsid w:val="0D6803F5"/>
    <w:rsid w:val="0DBE682A"/>
    <w:rsid w:val="0E47F372"/>
    <w:rsid w:val="0E7F088E"/>
    <w:rsid w:val="0F11AD40"/>
    <w:rsid w:val="0F9BA5B6"/>
    <w:rsid w:val="0FAB3DFE"/>
    <w:rsid w:val="0FAF2D06"/>
    <w:rsid w:val="0FD178B6"/>
    <w:rsid w:val="10300FD5"/>
    <w:rsid w:val="10AF4409"/>
    <w:rsid w:val="10C7A21D"/>
    <w:rsid w:val="11074B2D"/>
    <w:rsid w:val="11078E99"/>
    <w:rsid w:val="12156AAC"/>
    <w:rsid w:val="12480479"/>
    <w:rsid w:val="1275E6DD"/>
    <w:rsid w:val="12E37A98"/>
    <w:rsid w:val="132E97AA"/>
    <w:rsid w:val="13562744"/>
    <w:rsid w:val="1364B448"/>
    <w:rsid w:val="13B42F6A"/>
    <w:rsid w:val="142E4337"/>
    <w:rsid w:val="14593DE3"/>
    <w:rsid w:val="1482A351"/>
    <w:rsid w:val="15EA2C61"/>
    <w:rsid w:val="15FD0662"/>
    <w:rsid w:val="1696CD56"/>
    <w:rsid w:val="16CB4C24"/>
    <w:rsid w:val="170EA71C"/>
    <w:rsid w:val="171578CC"/>
    <w:rsid w:val="174EE7A6"/>
    <w:rsid w:val="17C6FFA3"/>
    <w:rsid w:val="180D4FD4"/>
    <w:rsid w:val="18222196"/>
    <w:rsid w:val="1826E9D8"/>
    <w:rsid w:val="191419C1"/>
    <w:rsid w:val="19369F62"/>
    <w:rsid w:val="194A00E8"/>
    <w:rsid w:val="19A7156A"/>
    <w:rsid w:val="1A1676EA"/>
    <w:rsid w:val="1A2CECB0"/>
    <w:rsid w:val="1A799E54"/>
    <w:rsid w:val="1A88E0ED"/>
    <w:rsid w:val="1AC4C0C1"/>
    <w:rsid w:val="1AD5C467"/>
    <w:rsid w:val="1ADDB64D"/>
    <w:rsid w:val="1AFA5EA6"/>
    <w:rsid w:val="1B078F26"/>
    <w:rsid w:val="1B7E5C9A"/>
    <w:rsid w:val="1B8C3F01"/>
    <w:rsid w:val="1BBE4530"/>
    <w:rsid w:val="1BCF1B60"/>
    <w:rsid w:val="1BDDF952"/>
    <w:rsid w:val="1C06D387"/>
    <w:rsid w:val="1C6D6624"/>
    <w:rsid w:val="1CA78B1A"/>
    <w:rsid w:val="1CC6FD40"/>
    <w:rsid w:val="1D54B8BC"/>
    <w:rsid w:val="1DA0A017"/>
    <w:rsid w:val="1DA4F635"/>
    <w:rsid w:val="1DB09443"/>
    <w:rsid w:val="1DB66E75"/>
    <w:rsid w:val="1E3DB931"/>
    <w:rsid w:val="1E585065"/>
    <w:rsid w:val="1E64B04E"/>
    <w:rsid w:val="1E81EEAB"/>
    <w:rsid w:val="1E8D803C"/>
    <w:rsid w:val="1EE36D33"/>
    <w:rsid w:val="1F2F548E"/>
    <w:rsid w:val="1F919FF9"/>
    <w:rsid w:val="1F923FC1"/>
    <w:rsid w:val="1F9BC94C"/>
    <w:rsid w:val="1FCEAF88"/>
    <w:rsid w:val="2049CB07"/>
    <w:rsid w:val="208563B7"/>
    <w:rsid w:val="20CB24EF"/>
    <w:rsid w:val="211B3177"/>
    <w:rsid w:val="212A1C81"/>
    <w:rsid w:val="217FB6CF"/>
    <w:rsid w:val="218900BB"/>
    <w:rsid w:val="22018551"/>
    <w:rsid w:val="2209E4A8"/>
    <w:rsid w:val="2222D7A2"/>
    <w:rsid w:val="223053D3"/>
    <w:rsid w:val="223FEC1B"/>
    <w:rsid w:val="2247B5C8"/>
    <w:rsid w:val="2292070F"/>
    <w:rsid w:val="22B4714C"/>
    <w:rsid w:val="22C4594B"/>
    <w:rsid w:val="22D36A0E"/>
    <w:rsid w:val="22E2811B"/>
    <w:rsid w:val="23259FC5"/>
    <w:rsid w:val="234723EC"/>
    <w:rsid w:val="2389267E"/>
    <w:rsid w:val="23B7BE12"/>
    <w:rsid w:val="243EA585"/>
    <w:rsid w:val="246C387E"/>
    <w:rsid w:val="247588CB"/>
    <w:rsid w:val="24B1FABC"/>
    <w:rsid w:val="24F49459"/>
    <w:rsid w:val="250BC3EA"/>
    <w:rsid w:val="25238A86"/>
    <w:rsid w:val="26041969"/>
    <w:rsid w:val="269A7861"/>
    <w:rsid w:val="271D037E"/>
    <w:rsid w:val="2721D9EE"/>
    <w:rsid w:val="2745574E"/>
    <w:rsid w:val="27536AF7"/>
    <w:rsid w:val="27CB164C"/>
    <w:rsid w:val="27F5ECB0"/>
    <w:rsid w:val="2819FD97"/>
    <w:rsid w:val="29298335"/>
    <w:rsid w:val="2966E6AD"/>
    <w:rsid w:val="2969E69D"/>
    <w:rsid w:val="297679DA"/>
    <w:rsid w:val="299B030C"/>
    <w:rsid w:val="29ACCE83"/>
    <w:rsid w:val="29C3D709"/>
    <w:rsid w:val="29D715B1"/>
    <w:rsid w:val="29F27A30"/>
    <w:rsid w:val="2A435C4D"/>
    <w:rsid w:val="2B510E57"/>
    <w:rsid w:val="2B5F42C3"/>
    <w:rsid w:val="2B86EE08"/>
    <w:rsid w:val="2BAB2A1E"/>
    <w:rsid w:val="2BB031C1"/>
    <w:rsid w:val="2BFC6E4E"/>
    <w:rsid w:val="2BFD05C6"/>
    <w:rsid w:val="2D13E077"/>
    <w:rsid w:val="2D21BB77"/>
    <w:rsid w:val="2D5680FC"/>
    <w:rsid w:val="2D9C9E61"/>
    <w:rsid w:val="2E997DD3"/>
    <w:rsid w:val="2EB2D806"/>
    <w:rsid w:val="2ED287C8"/>
    <w:rsid w:val="30103E38"/>
    <w:rsid w:val="3040C06F"/>
    <w:rsid w:val="307503E4"/>
    <w:rsid w:val="3081358F"/>
    <w:rsid w:val="308D8A46"/>
    <w:rsid w:val="30BBC668"/>
    <w:rsid w:val="30F60835"/>
    <w:rsid w:val="31BCE410"/>
    <w:rsid w:val="31D1E8DE"/>
    <w:rsid w:val="31E2596C"/>
    <w:rsid w:val="321D804D"/>
    <w:rsid w:val="32D55311"/>
    <w:rsid w:val="32FC971E"/>
    <w:rsid w:val="334A6EB0"/>
    <w:rsid w:val="334B5160"/>
    <w:rsid w:val="33B41B8C"/>
    <w:rsid w:val="342054FC"/>
    <w:rsid w:val="34B21E52"/>
    <w:rsid w:val="34D0FFD9"/>
    <w:rsid w:val="34D568E1"/>
    <w:rsid w:val="34DB2A5D"/>
    <w:rsid w:val="350514D9"/>
    <w:rsid w:val="355BEA23"/>
    <w:rsid w:val="356D97DE"/>
    <w:rsid w:val="3606288C"/>
    <w:rsid w:val="3606353D"/>
    <w:rsid w:val="364595B7"/>
    <w:rsid w:val="3669247E"/>
    <w:rsid w:val="36BCEDCC"/>
    <w:rsid w:val="36CFEF0B"/>
    <w:rsid w:val="3700F334"/>
    <w:rsid w:val="3748D0B1"/>
    <w:rsid w:val="375F19E7"/>
    <w:rsid w:val="37B7222C"/>
    <w:rsid w:val="37CB8E6F"/>
    <w:rsid w:val="38B01388"/>
    <w:rsid w:val="38D99B28"/>
    <w:rsid w:val="38F1BBD3"/>
    <w:rsid w:val="39251344"/>
    <w:rsid w:val="3991A8A5"/>
    <w:rsid w:val="39B4EB67"/>
    <w:rsid w:val="39C14A47"/>
    <w:rsid w:val="39C92E1C"/>
    <w:rsid w:val="39EE797E"/>
    <w:rsid w:val="3A93E0C8"/>
    <w:rsid w:val="3AB71DC1"/>
    <w:rsid w:val="3B25B123"/>
    <w:rsid w:val="3B78CB24"/>
    <w:rsid w:val="3B87287E"/>
    <w:rsid w:val="3BFBA05D"/>
    <w:rsid w:val="3C14C807"/>
    <w:rsid w:val="3C7CAAE6"/>
    <w:rsid w:val="3CE59CDE"/>
    <w:rsid w:val="3D071F54"/>
    <w:rsid w:val="3D1703FD"/>
    <w:rsid w:val="3D2FA4E7"/>
    <w:rsid w:val="3DC4C84F"/>
    <w:rsid w:val="3E1E91EA"/>
    <w:rsid w:val="3E66ED03"/>
    <w:rsid w:val="3E79617E"/>
    <w:rsid w:val="3EA4507B"/>
    <w:rsid w:val="3EC8DB0D"/>
    <w:rsid w:val="3F44715E"/>
    <w:rsid w:val="3F560D2B"/>
    <w:rsid w:val="3F7F669C"/>
    <w:rsid w:val="3F987C14"/>
    <w:rsid w:val="3FB8CE47"/>
    <w:rsid w:val="40250FC4"/>
    <w:rsid w:val="40278FF7"/>
    <w:rsid w:val="403BAFD5"/>
    <w:rsid w:val="405CA1D9"/>
    <w:rsid w:val="40898319"/>
    <w:rsid w:val="409A2773"/>
    <w:rsid w:val="40B2343C"/>
    <w:rsid w:val="40E6146A"/>
    <w:rsid w:val="40E80459"/>
    <w:rsid w:val="40FA1417"/>
    <w:rsid w:val="41990E6B"/>
    <w:rsid w:val="41C42641"/>
    <w:rsid w:val="4219CF87"/>
    <w:rsid w:val="42285D95"/>
    <w:rsid w:val="423E1730"/>
    <w:rsid w:val="42735B4C"/>
    <w:rsid w:val="42879613"/>
    <w:rsid w:val="42901A16"/>
    <w:rsid w:val="42D71B51"/>
    <w:rsid w:val="430B2A02"/>
    <w:rsid w:val="432D80E7"/>
    <w:rsid w:val="43629550"/>
    <w:rsid w:val="439AD4FC"/>
    <w:rsid w:val="4405D242"/>
    <w:rsid w:val="4443199B"/>
    <w:rsid w:val="449CC078"/>
    <w:rsid w:val="4518EED4"/>
    <w:rsid w:val="45888660"/>
    <w:rsid w:val="458B765D"/>
    <w:rsid w:val="45FC7DA7"/>
    <w:rsid w:val="462B0428"/>
    <w:rsid w:val="4663EA44"/>
    <w:rsid w:val="467F3C6E"/>
    <w:rsid w:val="46AED580"/>
    <w:rsid w:val="46FC5EC1"/>
    <w:rsid w:val="46FF12F9"/>
    <w:rsid w:val="4716B257"/>
    <w:rsid w:val="471E8FEA"/>
    <w:rsid w:val="474D53D4"/>
    <w:rsid w:val="47BF4845"/>
    <w:rsid w:val="47EB22AC"/>
    <w:rsid w:val="47FE3ED5"/>
    <w:rsid w:val="48320A64"/>
    <w:rsid w:val="48A33587"/>
    <w:rsid w:val="48BAF0D0"/>
    <w:rsid w:val="49363EE0"/>
    <w:rsid w:val="4ADC96D4"/>
    <w:rsid w:val="4B37FFE9"/>
    <w:rsid w:val="4B69B6B9"/>
    <w:rsid w:val="4B74BFC2"/>
    <w:rsid w:val="4B782F09"/>
    <w:rsid w:val="4B7CE9CE"/>
    <w:rsid w:val="4B90BFEE"/>
    <w:rsid w:val="4BCE384F"/>
    <w:rsid w:val="4BE314B1"/>
    <w:rsid w:val="4C17B874"/>
    <w:rsid w:val="4C4DF8E8"/>
    <w:rsid w:val="4C68F20C"/>
    <w:rsid w:val="4C6B35BC"/>
    <w:rsid w:val="4C6CF496"/>
    <w:rsid w:val="4D51C884"/>
    <w:rsid w:val="4D582178"/>
    <w:rsid w:val="4D5D0BD7"/>
    <w:rsid w:val="4E07204D"/>
    <w:rsid w:val="4E1C51D8"/>
    <w:rsid w:val="4E504521"/>
    <w:rsid w:val="4E651DDB"/>
    <w:rsid w:val="4F47087C"/>
    <w:rsid w:val="4F49BEF8"/>
    <w:rsid w:val="4F9D2E37"/>
    <w:rsid w:val="4FD5D40E"/>
    <w:rsid w:val="5030FC03"/>
    <w:rsid w:val="50681D2D"/>
    <w:rsid w:val="50E8B844"/>
    <w:rsid w:val="50FD935E"/>
    <w:rsid w:val="51497AB9"/>
    <w:rsid w:val="518FED6C"/>
    <w:rsid w:val="5195EE36"/>
    <w:rsid w:val="51D9C22D"/>
    <w:rsid w:val="522EF7A6"/>
    <w:rsid w:val="5260AF79"/>
    <w:rsid w:val="52B43EB8"/>
    <w:rsid w:val="52E352DC"/>
    <w:rsid w:val="5308EB58"/>
    <w:rsid w:val="5334B9EA"/>
    <w:rsid w:val="5334F11B"/>
    <w:rsid w:val="533885D1"/>
    <w:rsid w:val="5365C75D"/>
    <w:rsid w:val="53A4ED4E"/>
    <w:rsid w:val="53B0C6F0"/>
    <w:rsid w:val="53F0D4A9"/>
    <w:rsid w:val="543CBC04"/>
    <w:rsid w:val="545646DB"/>
    <w:rsid w:val="545C9B35"/>
    <w:rsid w:val="54857199"/>
    <w:rsid w:val="548595DE"/>
    <w:rsid w:val="54A4BBB9"/>
    <w:rsid w:val="553AB200"/>
    <w:rsid w:val="555EDD3F"/>
    <w:rsid w:val="5574B97C"/>
    <w:rsid w:val="56299427"/>
    <w:rsid w:val="5660DC14"/>
    <w:rsid w:val="5680FF75"/>
    <w:rsid w:val="569244E4"/>
    <w:rsid w:val="56F0CF52"/>
    <w:rsid w:val="570B4ABF"/>
    <w:rsid w:val="573BA880"/>
    <w:rsid w:val="57B69CB5"/>
    <w:rsid w:val="5802AB5A"/>
    <w:rsid w:val="5810819A"/>
    <w:rsid w:val="58523083"/>
    <w:rsid w:val="585484A5"/>
    <w:rsid w:val="58C73A29"/>
    <w:rsid w:val="59131D24"/>
    <w:rsid w:val="59285965"/>
    <w:rsid w:val="59408F40"/>
    <w:rsid w:val="59453222"/>
    <w:rsid w:val="594FF4B7"/>
    <w:rsid w:val="59CBD34C"/>
    <w:rsid w:val="59D35B30"/>
    <w:rsid w:val="5A45F752"/>
    <w:rsid w:val="5A4B0CBD"/>
    <w:rsid w:val="5A8E429F"/>
    <w:rsid w:val="5A9A5E0A"/>
    <w:rsid w:val="5AE64565"/>
    <w:rsid w:val="5AEB002A"/>
    <w:rsid w:val="5AEF9A2C"/>
    <w:rsid w:val="5B2DC44D"/>
    <w:rsid w:val="5B400300"/>
    <w:rsid w:val="5BB0C881"/>
    <w:rsid w:val="5C563C15"/>
    <w:rsid w:val="5C9F6C08"/>
    <w:rsid w:val="5CCF0480"/>
    <w:rsid w:val="5CD01D98"/>
    <w:rsid w:val="5CD58505"/>
    <w:rsid w:val="5CFA632B"/>
    <w:rsid w:val="5D3E80D9"/>
    <w:rsid w:val="5DBAA352"/>
    <w:rsid w:val="5DD84D28"/>
    <w:rsid w:val="5E283DEC"/>
    <w:rsid w:val="5E36E8E7"/>
    <w:rsid w:val="5EDAA0B6"/>
    <w:rsid w:val="5EDAED12"/>
    <w:rsid w:val="5EE0F092"/>
    <w:rsid w:val="60393CB8"/>
    <w:rsid w:val="61534BE7"/>
    <w:rsid w:val="6193A1D1"/>
    <w:rsid w:val="62C78061"/>
    <w:rsid w:val="6305B94F"/>
    <w:rsid w:val="6308DDE4"/>
    <w:rsid w:val="63A7A09A"/>
    <w:rsid w:val="63ED525A"/>
    <w:rsid w:val="641AA23D"/>
    <w:rsid w:val="647A3925"/>
    <w:rsid w:val="64DBC114"/>
    <w:rsid w:val="64F4A2B8"/>
    <w:rsid w:val="6578ABA2"/>
    <w:rsid w:val="65821893"/>
    <w:rsid w:val="6596E03A"/>
    <w:rsid w:val="66766866"/>
    <w:rsid w:val="66AEE6D9"/>
    <w:rsid w:val="66C477F3"/>
    <w:rsid w:val="66DA5851"/>
    <w:rsid w:val="66E5CD21"/>
    <w:rsid w:val="671B5649"/>
    <w:rsid w:val="67C5C48C"/>
    <w:rsid w:val="67E812FC"/>
    <w:rsid w:val="68315214"/>
    <w:rsid w:val="68D5E1A2"/>
    <w:rsid w:val="68F58A31"/>
    <w:rsid w:val="69372721"/>
    <w:rsid w:val="698ED253"/>
    <w:rsid w:val="6A12AE93"/>
    <w:rsid w:val="6A25CAA8"/>
    <w:rsid w:val="6A421938"/>
    <w:rsid w:val="6A6021C5"/>
    <w:rsid w:val="6A6D1E7C"/>
    <w:rsid w:val="6AB905D7"/>
    <w:rsid w:val="6BB8D442"/>
    <w:rsid w:val="6C2AA5D5"/>
    <w:rsid w:val="6C37ACD4"/>
    <w:rsid w:val="6C4BBDD7"/>
    <w:rsid w:val="6C50A2F8"/>
    <w:rsid w:val="6C6118E1"/>
    <w:rsid w:val="6C79124E"/>
    <w:rsid w:val="6C8725F7"/>
    <w:rsid w:val="6D2B5E11"/>
    <w:rsid w:val="6DD2EBB0"/>
    <w:rsid w:val="6E5086F2"/>
    <w:rsid w:val="6E6AC989"/>
    <w:rsid w:val="6EEB774D"/>
    <w:rsid w:val="6F16C3E3"/>
    <w:rsid w:val="6F80C036"/>
    <w:rsid w:val="6FC0398D"/>
    <w:rsid w:val="6FDD478B"/>
    <w:rsid w:val="6FEC5753"/>
    <w:rsid w:val="700475A1"/>
    <w:rsid w:val="70913DA5"/>
    <w:rsid w:val="70A67926"/>
    <w:rsid w:val="71EFCCFC"/>
    <w:rsid w:val="72560CE5"/>
    <w:rsid w:val="72B56C9B"/>
    <w:rsid w:val="734A46F4"/>
    <w:rsid w:val="73948C62"/>
    <w:rsid w:val="73D46648"/>
    <w:rsid w:val="73ED8941"/>
    <w:rsid w:val="744D4C80"/>
    <w:rsid w:val="7466C0FC"/>
    <w:rsid w:val="74F4E554"/>
    <w:rsid w:val="750C1397"/>
    <w:rsid w:val="7523E06F"/>
    <w:rsid w:val="755E64BA"/>
    <w:rsid w:val="757DE60B"/>
    <w:rsid w:val="7589F6DE"/>
    <w:rsid w:val="75AA4C15"/>
    <w:rsid w:val="75ADBA32"/>
    <w:rsid w:val="7603FF18"/>
    <w:rsid w:val="76ADABB0"/>
    <w:rsid w:val="76C33428"/>
    <w:rsid w:val="7737A426"/>
    <w:rsid w:val="77473C6E"/>
    <w:rsid w:val="776ABE2E"/>
    <w:rsid w:val="77AB32A9"/>
    <w:rsid w:val="787543AB"/>
    <w:rsid w:val="78CBAF3A"/>
    <w:rsid w:val="7A172F18"/>
    <w:rsid w:val="7A27B3AB"/>
    <w:rsid w:val="7A6C3CEF"/>
    <w:rsid w:val="7AC438C6"/>
    <w:rsid w:val="7AC8A874"/>
    <w:rsid w:val="7AD8CD8F"/>
    <w:rsid w:val="7B50FEA1"/>
    <w:rsid w:val="7B61C8F8"/>
    <w:rsid w:val="7B7FDBEC"/>
    <w:rsid w:val="7BDA76BA"/>
    <w:rsid w:val="7C0E5747"/>
    <w:rsid w:val="7C2928D0"/>
    <w:rsid w:val="7C3CF0B1"/>
    <w:rsid w:val="7C6DEE5F"/>
    <w:rsid w:val="7CC88C6E"/>
    <w:rsid w:val="7CEDC4A3"/>
    <w:rsid w:val="7CF6E01E"/>
    <w:rsid w:val="7CFD9959"/>
    <w:rsid w:val="7D066020"/>
    <w:rsid w:val="7D62C96E"/>
    <w:rsid w:val="7D82F90B"/>
    <w:rsid w:val="7E46714F"/>
    <w:rsid w:val="7E5F5A09"/>
    <w:rsid w:val="7E7CBAE3"/>
    <w:rsid w:val="7EA3EB56"/>
    <w:rsid w:val="7F8D2CAD"/>
    <w:rsid w:val="7F98BC76"/>
    <w:rsid w:val="7FCDD954"/>
    <w:rsid w:val="7FFBFE50"/>
    <w:rsid w:val="7FFE35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9BCF"/>
  <w15:chartTrackingRefBased/>
  <w15:docId w15:val="{D34780A8-EC16-44F0-8BCB-52E6A248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F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F099A"/>
    <w:rPr>
      <w:rFonts w:ascii="Courier New" w:eastAsia="Times New Roman" w:hAnsi="Courier New" w:cs="Courier New"/>
      <w:sz w:val="20"/>
      <w:szCs w:val="20"/>
    </w:rPr>
  </w:style>
  <w:style w:type="paragraph" w:styleId="a3">
    <w:name w:val="List Paragraph"/>
    <w:basedOn w:val="a"/>
    <w:uiPriority w:val="34"/>
    <w:qFormat/>
    <w:rsid w:val="006E1D24"/>
    <w:pPr>
      <w:ind w:left="720"/>
      <w:contextualSpacing/>
    </w:pPr>
  </w:style>
  <w:style w:type="character" w:styleId="a4">
    <w:name w:val="Placeholder Text"/>
    <w:basedOn w:val="a0"/>
    <w:uiPriority w:val="99"/>
    <w:semiHidden/>
    <w:rsid w:val="00EF704B"/>
    <w:rPr>
      <w:color w:val="808080"/>
    </w:rPr>
  </w:style>
  <w:style w:type="table" w:styleId="a5">
    <w:name w:val="Table Grid"/>
    <w:basedOn w:val="a1"/>
    <w:uiPriority w:val="59"/>
    <w:rsid w:val="007D6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180BA5"/>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180BA5"/>
    <w:rPr>
      <w:rFonts w:ascii="Segoe UI" w:hAnsi="Segoe UI" w:cs="Segoe UI"/>
      <w:sz w:val="18"/>
      <w:szCs w:val="18"/>
    </w:rPr>
  </w:style>
  <w:style w:type="paragraph" w:styleId="a8">
    <w:name w:val="Revision"/>
    <w:hidden/>
    <w:uiPriority w:val="99"/>
    <w:semiHidden/>
    <w:rsid w:val="002741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962">
      <w:bodyDiv w:val="1"/>
      <w:marLeft w:val="0"/>
      <w:marRight w:val="0"/>
      <w:marTop w:val="0"/>
      <w:marBottom w:val="0"/>
      <w:divBdr>
        <w:top w:val="none" w:sz="0" w:space="0" w:color="auto"/>
        <w:left w:val="none" w:sz="0" w:space="0" w:color="auto"/>
        <w:bottom w:val="none" w:sz="0" w:space="0" w:color="auto"/>
        <w:right w:val="none" w:sz="0" w:space="0" w:color="auto"/>
      </w:divBdr>
    </w:div>
    <w:div w:id="423959194">
      <w:bodyDiv w:val="1"/>
      <w:marLeft w:val="0"/>
      <w:marRight w:val="0"/>
      <w:marTop w:val="0"/>
      <w:marBottom w:val="0"/>
      <w:divBdr>
        <w:top w:val="none" w:sz="0" w:space="0" w:color="auto"/>
        <w:left w:val="none" w:sz="0" w:space="0" w:color="auto"/>
        <w:bottom w:val="none" w:sz="0" w:space="0" w:color="auto"/>
        <w:right w:val="none" w:sz="0" w:space="0" w:color="auto"/>
      </w:divBdr>
    </w:div>
    <w:div w:id="507213319">
      <w:bodyDiv w:val="1"/>
      <w:marLeft w:val="0"/>
      <w:marRight w:val="0"/>
      <w:marTop w:val="0"/>
      <w:marBottom w:val="0"/>
      <w:divBdr>
        <w:top w:val="none" w:sz="0" w:space="0" w:color="auto"/>
        <w:left w:val="none" w:sz="0" w:space="0" w:color="auto"/>
        <w:bottom w:val="none" w:sz="0" w:space="0" w:color="auto"/>
        <w:right w:val="none" w:sz="0" w:space="0" w:color="auto"/>
      </w:divBdr>
    </w:div>
    <w:div w:id="639916728">
      <w:bodyDiv w:val="1"/>
      <w:marLeft w:val="0"/>
      <w:marRight w:val="0"/>
      <w:marTop w:val="0"/>
      <w:marBottom w:val="0"/>
      <w:divBdr>
        <w:top w:val="none" w:sz="0" w:space="0" w:color="auto"/>
        <w:left w:val="none" w:sz="0" w:space="0" w:color="auto"/>
        <w:bottom w:val="none" w:sz="0" w:space="0" w:color="auto"/>
        <w:right w:val="none" w:sz="0" w:space="0" w:color="auto"/>
      </w:divBdr>
    </w:div>
    <w:div w:id="1030103688">
      <w:bodyDiv w:val="1"/>
      <w:marLeft w:val="0"/>
      <w:marRight w:val="0"/>
      <w:marTop w:val="0"/>
      <w:marBottom w:val="0"/>
      <w:divBdr>
        <w:top w:val="none" w:sz="0" w:space="0" w:color="auto"/>
        <w:left w:val="none" w:sz="0" w:space="0" w:color="auto"/>
        <w:bottom w:val="none" w:sz="0" w:space="0" w:color="auto"/>
        <w:right w:val="none" w:sz="0" w:space="0" w:color="auto"/>
      </w:divBdr>
    </w:div>
    <w:div w:id="1265190571">
      <w:bodyDiv w:val="1"/>
      <w:marLeft w:val="0"/>
      <w:marRight w:val="0"/>
      <w:marTop w:val="0"/>
      <w:marBottom w:val="0"/>
      <w:divBdr>
        <w:top w:val="none" w:sz="0" w:space="0" w:color="auto"/>
        <w:left w:val="none" w:sz="0" w:space="0" w:color="auto"/>
        <w:bottom w:val="none" w:sz="0" w:space="0" w:color="auto"/>
        <w:right w:val="none" w:sz="0" w:space="0" w:color="auto"/>
      </w:divBdr>
    </w:div>
    <w:div w:id="16500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F936DE45DD623B45B34FAC22BAAE67BB" ma:contentTypeVersion="7" ma:contentTypeDescription="צור מסמך חדש." ma:contentTypeScope="" ma:versionID="62456a6070417fb3de63ec5a4f2b3a4b">
  <xsd:schema xmlns:xsd="http://www.w3.org/2001/XMLSchema" xmlns:xs="http://www.w3.org/2001/XMLSchema" xmlns:p="http://schemas.microsoft.com/office/2006/metadata/properties" xmlns:ns3="c925096d-dd5e-454d-804d-1a9fe8c69aeb" xmlns:ns4="3a0a7ba4-d2d7-4f97-a22c-8a878779c37d" targetNamespace="http://schemas.microsoft.com/office/2006/metadata/properties" ma:root="true" ma:fieldsID="2f87cf59d06ed81f4f13add5b4193408" ns3:_="" ns4:_="">
    <xsd:import namespace="c925096d-dd5e-454d-804d-1a9fe8c69aeb"/>
    <xsd:import namespace="3a0a7ba4-d2d7-4f97-a22c-8a878779c3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5096d-dd5e-454d-804d-1a9fe8c69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a7ba4-d2d7-4f97-a22c-8a878779c37d" elementFormDefault="qualified">
    <xsd:import namespace="http://schemas.microsoft.com/office/2006/documentManagement/types"/>
    <xsd:import namespace="http://schemas.microsoft.com/office/infopath/2007/PartnerControls"/>
    <xsd:element name="SharedWithUsers" ma:index="12"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משותף עם פרטים" ma:internalName="SharedWithDetails" ma:readOnly="true">
      <xsd:simpleType>
        <xsd:restriction base="dms:Note">
          <xsd:maxLength value="255"/>
        </xsd:restriction>
      </xsd:simpleType>
    </xsd:element>
    <xsd:element name="SharingHintHash" ma:index="14"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05701-7B9E-4B0A-A4A3-17545EBDC677}">
  <ds:schemaRefs>
    <ds:schemaRef ds:uri="http://schemas.microsoft.com/sharepoint/v3/contenttype/forms"/>
  </ds:schemaRefs>
</ds:datastoreItem>
</file>

<file path=customXml/itemProps2.xml><?xml version="1.0" encoding="utf-8"?>
<ds:datastoreItem xmlns:ds="http://schemas.openxmlformats.org/officeDocument/2006/customXml" ds:itemID="{5F70CD9C-EC92-4589-8290-0FD5AF15B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9067EE-D03D-47C7-8546-4B6D233D6ED7}">
  <ds:schemaRefs>
    <ds:schemaRef ds:uri="http://schemas.openxmlformats.org/officeDocument/2006/bibliography"/>
  </ds:schemaRefs>
</ds:datastoreItem>
</file>

<file path=customXml/itemProps4.xml><?xml version="1.0" encoding="utf-8"?>
<ds:datastoreItem xmlns:ds="http://schemas.openxmlformats.org/officeDocument/2006/customXml" ds:itemID="{BF45D799-A436-4028-9371-33350AE7B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5096d-dd5e-454d-804d-1a9fe8c69aeb"/>
    <ds:schemaRef ds:uri="3a0a7ba4-d2d7-4f97-a22c-8a878779c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11</Pages>
  <Words>2444</Words>
  <Characters>13932</Characters>
  <Application>Microsoft Office Word</Application>
  <DocSecurity>0</DocSecurity>
  <Lines>116</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bass</dc:creator>
  <cp:keywords/>
  <dc:description/>
  <cp:lastModifiedBy>moslem asaad</cp:lastModifiedBy>
  <cp:revision>467</cp:revision>
  <dcterms:created xsi:type="dcterms:W3CDTF">2021-02-05T00:25:00Z</dcterms:created>
  <dcterms:modified xsi:type="dcterms:W3CDTF">2022-02-24T14:00:00Z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0x010100F936DE45DD623B45B34FAC22BAAE67BB</vt:lpwstr>
  </property>
</Properties>
</file>